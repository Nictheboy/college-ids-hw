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 w:rsidP="0051280A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6EF591FA" w:rsidR="00515CA1" w:rsidRPr="005316C3" w:rsidRDefault="00AB4A05" w:rsidP="0051280A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 w:hint="eastAsia"/>
          <w:b/>
          <w:color w:val="C00000"/>
        </w:rPr>
        <w:t>GMM</w:t>
      </w:r>
      <w:r w:rsidR="00011ECC"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515CA1" w:rsidRDefault="00515CA1" w:rsidP="0051280A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 w:rsidP="0051280A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456F474B" w14:textId="0E7DB809" w:rsidR="00515CA1" w:rsidRDefault="00DE602E" w:rsidP="0051280A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自行生成</w:t>
      </w:r>
      <w:r w:rsidR="00431251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或者下载。</w:t>
      </w:r>
    </w:p>
    <w:p w14:paraId="0A4C0EFA" w14:textId="77777777" w:rsidR="00DE602E" w:rsidRPr="00515CA1" w:rsidRDefault="00DE602E" w:rsidP="0051280A">
      <w:pPr>
        <w:ind w:firstLine="423"/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 w:rsidP="0051280A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6A6DF109" w14:textId="112392F9" w:rsidR="00011ECC" w:rsidRDefault="004C33A7" w:rsidP="0051280A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ins w:id="0" w:author="雄派 覃" w:date="2022-04-16T16:59:00Z"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（</w:t>
        </w:r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1</w:t>
        </w:r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）</w:t>
        </w:r>
      </w:ins>
      <w:r w:rsidR="00AB4A05">
        <w:rPr>
          <w:rFonts w:ascii="Times New Roman" w:eastAsia="宋体" w:hAnsi="Times New Roman" w:cs="Times New Roman"/>
          <w:color w:val="000000" w:themeColor="text1"/>
          <w:szCs w:val="21"/>
        </w:rPr>
        <w:t>GMM</w:t>
      </w:r>
      <w:r w:rsidR="00AB4A05">
        <w:rPr>
          <w:rFonts w:ascii="Times New Roman" w:eastAsia="宋体" w:hAnsi="Times New Roman" w:cs="Times New Roman" w:hint="eastAsia"/>
          <w:color w:val="000000" w:themeColor="text1"/>
          <w:szCs w:val="21"/>
        </w:rPr>
        <w:t>极大似然估计公式推导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（自己用纸笔完成，拍照，以图片形式嵌入到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7A17E295" w14:textId="5E75C7DE" w:rsidR="00011ECC" w:rsidRDefault="004C33A7" w:rsidP="0051280A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ins w:id="1" w:author="雄派 覃" w:date="2022-04-16T16:59:00Z"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（</w:t>
        </w:r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2</w:t>
        </w:r>
        <w:r>
          <w:rPr>
            <w:rFonts w:ascii="Times New Roman" w:eastAsia="宋体" w:hAnsi="Times New Roman" w:cs="Times New Roman" w:hint="eastAsia"/>
            <w:color w:val="000000" w:themeColor="text1"/>
            <w:szCs w:val="21"/>
          </w:rPr>
          <w:t>）</w:t>
        </w:r>
      </w:ins>
      <w:r w:rsidR="00AB4A05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="00AB4A05">
        <w:rPr>
          <w:rFonts w:ascii="Times New Roman" w:eastAsia="宋体" w:hAnsi="Times New Roman" w:cs="Times New Roman" w:hint="eastAsia"/>
          <w:color w:val="000000" w:themeColor="text1"/>
          <w:szCs w:val="21"/>
        </w:rPr>
        <w:t>维</w:t>
      </w:r>
      <w:r w:rsidR="00431251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 w:rsidR="00AB4A05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="00AB4A05">
        <w:rPr>
          <w:rFonts w:ascii="Times New Roman" w:eastAsia="宋体" w:hAnsi="Times New Roman" w:cs="Times New Roman" w:hint="eastAsia"/>
          <w:color w:val="000000" w:themeColor="text1"/>
          <w:szCs w:val="21"/>
        </w:rPr>
        <w:t>维</w:t>
      </w:r>
      <w:r w:rsidR="00AB4A05">
        <w:rPr>
          <w:rFonts w:ascii="Times New Roman" w:eastAsia="宋体" w:hAnsi="Times New Roman" w:cs="Times New Roman"/>
          <w:color w:val="000000" w:themeColor="text1"/>
          <w:szCs w:val="21"/>
        </w:rPr>
        <w:t>GMM self-implement</w:t>
      </w:r>
      <w:r w:rsidR="008C7E83">
        <w:rPr>
          <w:rFonts w:ascii="Times New Roman" w:eastAsia="宋体" w:hAnsi="Times New Roman" w:cs="Times New Roman" w:hint="eastAsia"/>
          <w:color w:val="000000" w:themeColor="text1"/>
          <w:szCs w:val="21"/>
        </w:rPr>
        <w:t>示例</w:t>
      </w:r>
      <w:r w:rsidR="00AB4A05">
        <w:rPr>
          <w:rFonts w:ascii="Times New Roman" w:eastAsia="宋体" w:hAnsi="Times New Roman" w:cs="Times New Roman" w:hint="eastAsia"/>
          <w:color w:val="000000" w:themeColor="text1"/>
          <w:szCs w:val="21"/>
        </w:rPr>
        <w:t>代码分析与运行效果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（分析提供的示例代码</w:t>
      </w:r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，增加注释的</w:t>
      </w:r>
      <w:r w:rsidR="00F55363" w:rsidRP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93E0C19" w14:textId="6BB8B58C" w:rsidR="00515CA1" w:rsidRDefault="004C33A7" w:rsidP="0051280A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ins w:id="2" w:author="雄派 覃" w:date="2022-04-16T16:59:00Z"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1"/>
          </w:rPr>
          <w:t>（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1"/>
          </w:rPr>
          <w:t>3</w:t>
        </w:r>
        <w:r>
          <w:rPr>
            <w:rFonts w:ascii="Times New Roman" w:eastAsia="宋体" w:hAnsi="Times New Roman" w:cs="Times New Roman" w:hint="eastAsia"/>
            <w:color w:val="000000" w:themeColor="text1"/>
            <w:kern w:val="0"/>
            <w:szCs w:val="21"/>
          </w:rPr>
          <w:t>）</w:t>
        </w:r>
      </w:ins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self-implement </w:t>
      </w:r>
      <w:r w:rsidR="00D22D3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GMM</w:t>
      </w:r>
      <w:r w:rsidR="0075077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vs. scikit learn</w:t>
      </w:r>
      <w:r w:rsidR="00D22D3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D22D3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GMM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比对运行效率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比对</w:t>
      </w:r>
      <w:r w:rsidR="005A19D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聚类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效果，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包括</w:t>
      </w:r>
      <w:r w:rsidRPr="0051280A">
        <w:rPr>
          <w:rFonts w:ascii="Times New Roman" w:eastAsia="宋体" w:hAnsi="Times New Roman" w:cs="Times New Roman" w:hint="eastAsia"/>
          <w:color w:val="000000" w:themeColor="text1"/>
          <w:szCs w:val="21"/>
        </w:rPr>
        <w:t>可视化方式，以及</w:t>
      </w:r>
      <w:r w:rsidRPr="0051280A">
        <w:rPr>
          <w:rFonts w:ascii="Times New Roman" w:eastAsia="宋体" w:hAnsi="Times New Roman" w:cs="Times New Roman"/>
          <w:color w:val="000000" w:themeColor="text1"/>
          <w:szCs w:val="21"/>
        </w:rPr>
        <w:t>Within cluster sum of squares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）。</w:t>
      </w:r>
    </w:p>
    <w:p w14:paraId="6749F07A" w14:textId="078B1434" w:rsidR="00011ECC" w:rsidRDefault="00AB4A05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</w:rPr>
        <w:tab/>
      </w:r>
      <w:ins w:id="3" w:author="雄派 覃" w:date="2022-04-16T16:59:00Z">
        <w:r w:rsidR="004C33A7">
          <w:rPr>
            <w:rFonts w:ascii="Times New Roman" w:eastAsia="宋体" w:hAnsi="Times New Roman" w:cs="Times New Roman" w:hint="eastAsia"/>
          </w:rPr>
          <w:t>（</w:t>
        </w:r>
        <w:r w:rsidR="004C33A7">
          <w:rPr>
            <w:rFonts w:ascii="Times New Roman" w:eastAsia="宋体" w:hAnsi="Times New Roman" w:cs="Times New Roman" w:hint="eastAsia"/>
          </w:rPr>
          <w:t>4</w:t>
        </w:r>
        <w:r w:rsidR="004C33A7">
          <w:rPr>
            <w:rFonts w:ascii="Times New Roman" w:eastAsia="宋体" w:hAnsi="Times New Roman" w:cs="Times New Roman" w:hint="eastAsia"/>
          </w:rPr>
          <w:t>）</w:t>
        </w:r>
      </w:ins>
      <w:r>
        <w:rPr>
          <w:rFonts w:ascii="Times New Roman" w:eastAsia="宋体" w:hAnsi="Times New Roman" w:cs="Times New Roman"/>
          <w:color w:val="000000" w:themeColor="text1"/>
          <w:szCs w:val="21"/>
        </w:rPr>
        <w:t>K-Means vs. GMM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比较（</w:t>
      </w:r>
      <w:r w:rsidR="005A19D4">
        <w:rPr>
          <w:rFonts w:ascii="Times New Roman" w:eastAsia="宋体" w:hAnsi="Times New Roman" w:cs="Times New Roman" w:hint="eastAsia"/>
          <w:color w:val="000000" w:themeColor="text1"/>
          <w:szCs w:val="21"/>
        </w:rPr>
        <w:t>比对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不同数据集的</w:t>
      </w:r>
      <w:r w:rsidR="005A19D4">
        <w:rPr>
          <w:rFonts w:ascii="Times New Roman" w:eastAsia="宋体" w:hAnsi="Times New Roman" w:cs="Times New Roman" w:hint="eastAsia"/>
          <w:color w:val="000000" w:themeColor="text1"/>
          <w:szCs w:val="21"/>
        </w:rPr>
        <w:t>聚类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效果</w:t>
      </w:r>
      <w:r w:rsidR="0051280A">
        <w:rPr>
          <w:rFonts w:ascii="Times New Roman" w:eastAsia="宋体" w:hAnsi="Times New Roman" w:cs="Times New Roman" w:hint="eastAsia"/>
          <w:color w:val="000000" w:themeColor="text1"/>
          <w:szCs w:val="21"/>
        </w:rPr>
        <w:t>，包括</w:t>
      </w:r>
      <w:r w:rsidR="0051280A" w:rsidRPr="0051280A">
        <w:rPr>
          <w:rFonts w:ascii="Times New Roman" w:eastAsia="宋体" w:hAnsi="Times New Roman" w:cs="Times New Roman" w:hint="eastAsia"/>
          <w:color w:val="000000" w:themeColor="text1"/>
          <w:szCs w:val="21"/>
        </w:rPr>
        <w:t>可视化方式，以及</w:t>
      </w:r>
      <w:r w:rsidR="0051280A" w:rsidRPr="0051280A">
        <w:rPr>
          <w:rFonts w:ascii="Times New Roman" w:eastAsia="宋体" w:hAnsi="Times New Roman" w:cs="Times New Roman"/>
          <w:color w:val="000000" w:themeColor="text1"/>
          <w:szCs w:val="21"/>
        </w:rPr>
        <w:t>Within cluster sum of squares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</w:p>
    <w:p w14:paraId="21EBF8C7" w14:textId="77777777" w:rsidR="004C33A7" w:rsidRDefault="004C33A7">
      <w:pPr>
        <w:rPr>
          <w:rFonts w:ascii="Times New Roman" w:eastAsia="宋体" w:hAnsi="Times New Roman" w:cs="Times New Roman" w:hint="eastAsia"/>
          <w:color w:val="000000" w:themeColor="text1"/>
          <w:szCs w:val="21"/>
        </w:rPr>
      </w:pPr>
    </w:p>
    <w:p w14:paraId="22E2EDDC" w14:textId="7D018BDF" w:rsidR="00AB4A05" w:rsidRDefault="00D22D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22D3C">
        <w:rPr>
          <w:rFonts w:ascii="Times New Roman" w:eastAsia="宋体" w:hAnsi="Times New Roman" w:cs="Times New Roman" w:hint="eastAsia"/>
        </w:rPr>
        <w:t>备注：自行选用参考文献</w:t>
      </w:r>
      <w:r w:rsidRPr="00D22D3C">
        <w:rPr>
          <w:rFonts w:ascii="Times New Roman" w:eastAsia="宋体" w:hAnsi="Times New Roman" w:cs="Times New Roman"/>
        </w:rPr>
        <w:t>[1]</w:t>
      </w:r>
      <w:r w:rsidRPr="00D22D3C">
        <w:rPr>
          <w:rFonts w:ascii="Times New Roman" w:eastAsia="宋体" w:hAnsi="Times New Roman" w:cs="Times New Roman"/>
        </w:rPr>
        <w:t>的数据集。</w:t>
      </w:r>
    </w:p>
    <w:p w14:paraId="3F5FF35B" w14:textId="2B9DBC30" w:rsidR="00D22D3C" w:rsidRDefault="0051280A" w:rsidP="0051280A">
      <w:pPr>
        <w:ind w:firstLine="420"/>
        <w:rPr>
          <w:rFonts w:ascii="Times New Roman" w:eastAsia="宋体" w:hAnsi="Times New Roman" w:cs="Times New Roman"/>
        </w:rPr>
      </w:pPr>
      <w:r w:rsidRPr="0051280A">
        <w:rPr>
          <w:rFonts w:ascii="Times New Roman" w:eastAsia="宋体" w:hAnsi="Times New Roman" w:cs="Times New Roman" w:hint="eastAsia"/>
        </w:rPr>
        <w:t>备注：</w:t>
      </w:r>
      <w:r w:rsidRPr="0051280A">
        <w:rPr>
          <w:rFonts w:ascii="Times New Roman" w:eastAsia="宋体" w:hAnsi="Times New Roman" w:cs="Times New Roman"/>
        </w:rPr>
        <w:t>Within cluster sum of squares</w:t>
      </w:r>
      <w:r w:rsidRPr="0051280A">
        <w:rPr>
          <w:rFonts w:ascii="Times New Roman" w:eastAsia="宋体" w:hAnsi="Times New Roman" w:cs="Times New Roman"/>
        </w:rPr>
        <w:t>：</w:t>
      </w:r>
      <w:r w:rsidRPr="0051280A">
        <w:rPr>
          <w:rFonts w:ascii="Times New Roman" w:eastAsia="宋体" w:hAnsi="Times New Roman" w:cs="Times New Roman"/>
        </w:rPr>
        <w:t>The sum of the squared deviations from each observation and the cluster centroid.</w:t>
      </w:r>
    </w:p>
    <w:p w14:paraId="5D493675" w14:textId="77777777" w:rsidR="0051280A" w:rsidRPr="00515CA1" w:rsidRDefault="0051280A" w:rsidP="0051280A">
      <w:pPr>
        <w:rPr>
          <w:rFonts w:ascii="Times New Roman" w:eastAsia="宋体" w:hAnsi="Times New Roman" w:cs="Times New Roman"/>
        </w:rPr>
      </w:pPr>
      <w:bookmarkStart w:id="4" w:name="_GoBack"/>
      <w:bookmarkEnd w:id="4"/>
    </w:p>
    <w:p w14:paraId="1336FD4B" w14:textId="69402E68" w:rsidR="00515CA1" w:rsidRPr="00515CA1" w:rsidRDefault="00515CA1" w:rsidP="0051280A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515CA1" w:rsidRDefault="00011ECC">
      <w:pPr>
        <w:rPr>
          <w:rFonts w:ascii="Times New Roman" w:eastAsia="宋体" w:hAnsi="Times New Roman" w:cs="Times New Roman"/>
        </w:rPr>
      </w:pPr>
    </w:p>
    <w:p w14:paraId="426C1FC9" w14:textId="38A19D13" w:rsid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2B13BE71" w14:textId="2B3199D2" w:rsidR="00AB4A05" w:rsidRPr="00515CA1" w:rsidRDefault="00D22D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22D3C">
        <w:rPr>
          <w:rFonts w:ascii="Times New Roman" w:eastAsia="宋体" w:hAnsi="Times New Roman" w:cs="Times New Roman"/>
        </w:rPr>
        <w:t>[1] https://archive.ics.uci.edu/ml/datasets.php</w:t>
      </w:r>
    </w:p>
    <w:sectPr w:rsidR="00AB4A05" w:rsidRPr="0051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CEE4" w14:textId="77777777" w:rsidR="00D266C8" w:rsidRDefault="00D266C8" w:rsidP="00431251">
      <w:r>
        <w:separator/>
      </w:r>
    </w:p>
  </w:endnote>
  <w:endnote w:type="continuationSeparator" w:id="0">
    <w:p w14:paraId="70C94461" w14:textId="77777777" w:rsidR="00D266C8" w:rsidRDefault="00D266C8" w:rsidP="0043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9998" w14:textId="77777777" w:rsidR="00D266C8" w:rsidRDefault="00D266C8" w:rsidP="00431251">
      <w:r>
        <w:separator/>
      </w:r>
    </w:p>
  </w:footnote>
  <w:footnote w:type="continuationSeparator" w:id="0">
    <w:p w14:paraId="7FB5BCA0" w14:textId="77777777" w:rsidR="00D266C8" w:rsidRDefault="00D266C8" w:rsidP="0043125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雄派 覃">
    <w15:presenceInfo w15:providerId="Windows Live" w15:userId="96422eaf87a5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343D89"/>
    <w:rsid w:val="00431251"/>
    <w:rsid w:val="00457911"/>
    <w:rsid w:val="004C33A7"/>
    <w:rsid w:val="0051280A"/>
    <w:rsid w:val="00515CA1"/>
    <w:rsid w:val="005316C3"/>
    <w:rsid w:val="005A19D4"/>
    <w:rsid w:val="0075077E"/>
    <w:rsid w:val="008C7E83"/>
    <w:rsid w:val="00982ABF"/>
    <w:rsid w:val="009E7829"/>
    <w:rsid w:val="00A53548"/>
    <w:rsid w:val="00AB4A05"/>
    <w:rsid w:val="00AF1D51"/>
    <w:rsid w:val="00BD1A48"/>
    <w:rsid w:val="00D22D3C"/>
    <w:rsid w:val="00D266C8"/>
    <w:rsid w:val="00D60DDC"/>
    <w:rsid w:val="00DE602E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31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2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25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1280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1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22</cp:revision>
  <dcterms:created xsi:type="dcterms:W3CDTF">2022-02-22T02:15:00Z</dcterms:created>
  <dcterms:modified xsi:type="dcterms:W3CDTF">2022-04-16T09:00:00Z</dcterms:modified>
</cp:coreProperties>
</file>