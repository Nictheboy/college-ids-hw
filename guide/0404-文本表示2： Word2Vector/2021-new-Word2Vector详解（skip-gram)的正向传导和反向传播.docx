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98" w:rsidRPr="003412B9" w:rsidRDefault="00C05898" w:rsidP="003412B9">
      <w:pPr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3412B9">
        <w:rPr>
          <w:rFonts w:ascii="Times New Roman" w:eastAsia="宋体" w:hAnsi="Times New Roman" w:cs="Times New Roman"/>
          <w:b/>
          <w:color w:val="000000" w:themeColor="text1"/>
          <w:szCs w:val="21"/>
        </w:rPr>
        <w:t>1.</w:t>
      </w:r>
      <w:r w:rsidRPr="003412B9">
        <w:rPr>
          <w:rFonts w:ascii="Times New Roman" w:eastAsia="宋体" w:hAnsi="Times New Roman" w:cs="Times New Roman"/>
          <w:b/>
          <w:color w:val="000000" w:themeColor="text1"/>
          <w:szCs w:val="21"/>
        </w:rPr>
        <w:t>传导过程，第一种记法</w:t>
      </w:r>
    </w:p>
    <w:p w:rsidR="00C05898" w:rsidRPr="003412B9" w:rsidRDefault="003412B9" w:rsidP="003412B9">
      <w:pPr>
        <w:ind w:leftChars="200" w:left="420"/>
        <w:rPr>
          <w:rFonts w:ascii="Times New Roman" w:eastAsia="宋体" w:hAnsi="Times New Roman" w:cs="Times New Roman"/>
          <w:color w:val="000000" w:themeColor="text1"/>
          <w:szCs w:val="21"/>
        </w:rPr>
      </w:pPr>
      <m:oMath>
        <m:r>
          <w:rPr>
            <w:rFonts w:ascii="Cambria Math" w:eastAsia="宋体" w:hAnsi="Cambria Math" w:cs="Times New Roman"/>
            <w:color w:val="000000" w:themeColor="text1"/>
            <w:szCs w:val="21"/>
          </w:rPr>
          <m:t>h=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Cs w:val="21"/>
          </w:rPr>
          <m:t>x</m:t>
        </m:r>
      </m:oMath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备注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N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dim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*V*V*1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sym w:font="Wingdings" w:char="F0E0"/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Ndim *1</w:t>
      </w:r>
    </w:p>
    <w:p w:rsidR="00C05898" w:rsidRPr="003412B9" w:rsidRDefault="000155A9" w:rsidP="003412B9">
      <w:pPr>
        <w:ind w:leftChars="200" w:left="420"/>
        <w:rPr>
          <w:rFonts w:ascii="Times New Roman" w:eastAsia="宋体" w:hAnsi="Times New Roman" w:cs="Times New Roman"/>
          <w:color w:val="000000" w:themeColor="text1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c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'T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Cs w:val="21"/>
          </w:rPr>
          <m:t>h</m:t>
        </m:r>
      </m:oMath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备注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V*N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dim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*N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dim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*1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sym w:font="Wingdings" w:char="F0E0"/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V*1</w:t>
      </w:r>
    </w:p>
    <w:p w:rsidR="00C05898" w:rsidRPr="003412B9" w:rsidRDefault="000155A9" w:rsidP="003412B9">
      <w:pPr>
        <w:ind w:leftChars="200" w:left="420"/>
        <w:rPr>
          <w:rFonts w:ascii="Times New Roman" w:eastAsia="宋体" w:hAnsi="Times New Roman" w:cs="Times New Roman"/>
          <w:color w:val="000000" w:themeColor="text1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c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Cs w:val="21"/>
          </w:rPr>
          <m:t>=Softmax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Cs w:val="21"/>
                  </w:rPr>
                  <m:t>c</m:t>
                </m:r>
              </m:sub>
            </m:sSub>
          </m:e>
        </m:d>
      </m:oMath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备注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sym w:font="Wingdings" w:char="F0E0"/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V*1</w:t>
      </w:r>
    </w:p>
    <w:p w:rsidR="00C05898" w:rsidRPr="003412B9" w:rsidRDefault="00C05898" w:rsidP="003412B9">
      <w:pPr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3412B9">
        <w:rPr>
          <w:rFonts w:ascii="Times New Roman" w:eastAsia="宋体" w:hAnsi="Times New Roman" w:cs="Times New Roman"/>
          <w:b/>
          <w:color w:val="000000" w:themeColor="text1"/>
          <w:szCs w:val="21"/>
        </w:rPr>
        <w:t>2.</w:t>
      </w:r>
      <w:r w:rsidR="008D1A9C" w:rsidRPr="003412B9">
        <w:rPr>
          <w:rFonts w:ascii="Times New Roman" w:eastAsia="宋体" w:hAnsi="Times New Roman" w:cs="Times New Roman"/>
          <w:b/>
          <w:color w:val="000000" w:themeColor="text1"/>
          <w:szCs w:val="21"/>
        </w:rPr>
        <w:t>一个例子</w:t>
      </w:r>
    </w:p>
    <w:p w:rsidR="00C05898" w:rsidRPr="003412B9" w:rsidRDefault="00C05898" w:rsidP="003412B9">
      <w:pPr>
        <w:ind w:leftChars="200" w:left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假设词汇表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 xml:space="preserve">|V| =10000, 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所有词向量的维度为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300</w:t>
      </w:r>
    </w:p>
    <w:p w:rsidR="00C05898" w:rsidRPr="003412B9" w:rsidRDefault="00C05898" w:rsidP="003412B9">
      <w:pPr>
        <w:ind w:leftChars="200" w:left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现在有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999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个样本，每个词汇都是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one hot encoding(10000,1)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的向量</w:t>
      </w:r>
    </w:p>
    <w:p w:rsidR="00C05898" w:rsidRPr="003412B9" w:rsidRDefault="00C05898" w:rsidP="003412B9">
      <w:pPr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3412B9">
        <w:rPr>
          <w:rFonts w:ascii="Times New Roman" w:eastAsia="宋体" w:hAnsi="Times New Roman" w:cs="Times New Roman"/>
          <w:b/>
          <w:color w:val="000000" w:themeColor="text1"/>
          <w:szCs w:val="21"/>
        </w:rPr>
        <w:t>3.</w:t>
      </w:r>
      <w:r w:rsidRPr="003412B9">
        <w:rPr>
          <w:rFonts w:ascii="Times New Roman" w:eastAsia="宋体" w:hAnsi="Times New Roman" w:cs="Times New Roman"/>
          <w:b/>
          <w:color w:val="000000" w:themeColor="text1"/>
          <w:szCs w:val="21"/>
        </w:rPr>
        <w:t>传导和反向传播</w:t>
      </w:r>
    </w:p>
    <w:p w:rsidR="00C05898" w:rsidRPr="003412B9" w:rsidRDefault="00C05898" w:rsidP="003412B9">
      <w:pPr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Layer1</w:t>
      </w:r>
      <w:r w:rsidRPr="003412B9">
        <w:rPr>
          <w:rFonts w:ascii="Times New Roman" w:eastAsia="宋体" w:hAnsi="Times New Roman" w:cs="Times New Roman"/>
          <w:szCs w:val="21"/>
        </w:rPr>
        <w:t>的前向传导过程，</w:t>
      </w:r>
      <w:r w:rsidRPr="008C2DF4">
        <w:rPr>
          <w:rFonts w:ascii="Times New Roman" w:eastAsia="宋体" w:hAnsi="Times New Roman" w:cs="Times New Roman"/>
          <w:color w:val="C00000"/>
          <w:szCs w:val="21"/>
        </w:rPr>
        <w:t>红色表示</w:t>
      </w:r>
      <w:r w:rsidRPr="008C2DF4">
        <w:rPr>
          <w:rFonts w:ascii="Times New Roman" w:eastAsia="宋体" w:hAnsi="Times New Roman" w:cs="Times New Roman"/>
          <w:color w:val="C00000"/>
          <w:szCs w:val="21"/>
        </w:rPr>
        <w:t>1</w:t>
      </w:r>
      <w:r w:rsidRPr="008C2DF4">
        <w:rPr>
          <w:rFonts w:ascii="Times New Roman" w:eastAsia="宋体" w:hAnsi="Times New Roman" w:cs="Times New Roman"/>
          <w:color w:val="C00000"/>
          <w:szCs w:val="21"/>
        </w:rPr>
        <w:t>个样本</w:t>
      </w:r>
    </w:p>
    <w:p w:rsidR="00C05898" w:rsidRPr="003412B9" w:rsidRDefault="00C05898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X = (</w:t>
      </w:r>
      <w:r w:rsidRPr="003412B9">
        <w:rPr>
          <w:rFonts w:ascii="Times New Roman" w:eastAsia="宋体" w:hAnsi="Times New Roman" w:cs="Times New Roman"/>
          <w:color w:val="FF0000"/>
          <w:szCs w:val="21"/>
        </w:rPr>
        <w:t>1</w:t>
      </w:r>
      <w:r w:rsidRPr="003412B9">
        <w:rPr>
          <w:rFonts w:ascii="Times New Roman" w:eastAsia="宋体" w:hAnsi="Times New Roman" w:cs="Times New Roman"/>
          <w:szCs w:val="21"/>
        </w:rPr>
        <w:t>, 10000)</w:t>
      </w:r>
    </w:p>
    <w:p w:rsidR="00C05898" w:rsidRPr="003412B9" w:rsidRDefault="000155A9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[0]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 xml:space="preserve">=(10000, </w:t>
      </w:r>
      <w:r w:rsidR="00C05898" w:rsidRPr="003412B9">
        <w:rPr>
          <w:rFonts w:ascii="Times New Roman" w:eastAsia="宋体" w:hAnsi="Times New Roman" w:cs="Times New Roman"/>
          <w:color w:val="FF0000"/>
          <w:szCs w:val="21"/>
        </w:rPr>
        <w:t>1</w:t>
      </w:r>
      <w:r w:rsidR="00C05898" w:rsidRPr="003412B9">
        <w:rPr>
          <w:rFonts w:ascii="Times New Roman" w:eastAsia="宋体" w:hAnsi="Times New Roman" w:cs="Times New Roman"/>
          <w:szCs w:val="21"/>
        </w:rPr>
        <w:t>)</w:t>
      </w:r>
    </w:p>
    <w:p w:rsidR="00C05898" w:rsidRPr="003412B9" w:rsidRDefault="000155A9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T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>=(300, 10000)</w:t>
      </w:r>
    </w:p>
    <w:p w:rsidR="00C05898" w:rsidRPr="003412B9" w:rsidRDefault="000155A9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X </m:t>
        </m:r>
      </m:oMath>
      <w:r w:rsidR="00C05898" w:rsidRPr="003412B9">
        <w:rPr>
          <w:rFonts w:ascii="Times New Roman" w:eastAsia="宋体" w:hAnsi="Times New Roman" w:cs="Times New Roman"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e>
            </m:d>
          </m:sup>
        </m:sSup>
      </m:oMath>
    </w:p>
    <w:p w:rsidR="00C05898" w:rsidRPr="003412B9" w:rsidRDefault="00C05898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 xml:space="preserve">=(300,10000)*(10000, </w:t>
      </w:r>
      <w:r w:rsidRPr="003412B9">
        <w:rPr>
          <w:rFonts w:ascii="Times New Roman" w:eastAsia="宋体" w:hAnsi="Times New Roman" w:cs="Times New Roman"/>
          <w:color w:val="FF0000"/>
          <w:szCs w:val="21"/>
        </w:rPr>
        <w:t>1</w:t>
      </w:r>
      <w:r w:rsidRPr="003412B9">
        <w:rPr>
          <w:rFonts w:ascii="Times New Roman" w:eastAsia="宋体" w:hAnsi="Times New Roman" w:cs="Times New Roman"/>
          <w:szCs w:val="21"/>
        </w:rPr>
        <w:t>)</w:t>
      </w:r>
    </w:p>
    <w:p w:rsidR="00C05898" w:rsidRPr="003412B9" w:rsidRDefault="00C05898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= (300, 1)</w:t>
      </w:r>
    </w:p>
    <w:p w:rsidR="00C05898" w:rsidRPr="006063CB" w:rsidRDefault="000155A9" w:rsidP="003412B9">
      <w:pPr>
        <w:ind w:leftChars="200" w:left="420"/>
        <w:rPr>
          <w:rFonts w:ascii="Times New Roman" w:eastAsia="宋体" w:hAnsi="Times New Roman" w:cs="Times New Roman"/>
          <w:color w:val="C00000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 xml:space="preserve"> 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=(300,</w:t>
      </w:r>
      <w:r w:rsidR="00C05898" w:rsidRPr="003412B9">
        <w:rPr>
          <w:rFonts w:ascii="Times New Roman" w:eastAsia="宋体" w:hAnsi="Times New Roman" w:cs="Times New Roman"/>
          <w:color w:val="FF0000"/>
          <w:szCs w:val="21"/>
        </w:rPr>
        <w:t xml:space="preserve"> 1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)</w:t>
      </w:r>
      <w:r w:rsidR="005662C9">
        <w:rPr>
          <w:rFonts w:ascii="Times New Roman" w:eastAsia="宋体" w:hAnsi="Times New Roman" w:cs="Times New Roman" w:hint="eastAsia"/>
          <w:szCs w:val="21"/>
        </w:rPr>
        <w:t>，</w:t>
      </w:r>
      <w:r w:rsidR="005662C9" w:rsidRPr="006063CB">
        <w:rPr>
          <w:rFonts w:ascii="Times New Roman" w:eastAsia="宋体" w:hAnsi="Times New Roman" w:cs="Times New Roman" w:hint="eastAsia"/>
          <w:color w:val="C00000"/>
          <w:szCs w:val="21"/>
        </w:rPr>
        <w:t>备注</w:t>
      </w:r>
      <m:oMath>
        <m:sSup>
          <m:sSupPr>
            <m:ctrlPr>
              <w:rPr>
                <w:rFonts w:ascii="Cambria Math" w:eastAsia="宋体" w:hAnsi="Cambria Math" w:cs="Times New Roman"/>
                <w:color w:val="C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[1]</m:t>
            </m:r>
          </m:sup>
        </m:sSup>
      </m:oMath>
      <w:r w:rsidR="005662C9" w:rsidRPr="006063CB">
        <w:rPr>
          <w:rFonts w:ascii="Times New Roman" w:eastAsia="宋体" w:hAnsi="Times New Roman" w:cs="Times New Roman" w:hint="eastAsia"/>
          <w:color w:val="C00000"/>
          <w:szCs w:val="21"/>
        </w:rPr>
        <w:t>直接等于</w:t>
      </w:r>
      <m:oMath>
        <m:sSup>
          <m:sSupPr>
            <m:ctrlPr>
              <w:rPr>
                <w:rFonts w:ascii="Cambria Math" w:eastAsia="宋体" w:hAnsi="Cambria Math" w:cs="Times New Roman"/>
                <w:color w:val="C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[1]</m:t>
            </m:r>
          </m:sup>
        </m:sSup>
      </m:oMath>
      <w:r w:rsidR="005662C9" w:rsidRPr="006063CB">
        <w:rPr>
          <w:rFonts w:ascii="Times New Roman" w:eastAsia="宋体" w:hAnsi="Times New Roman" w:cs="Times New Roman" w:hint="eastAsia"/>
          <w:color w:val="C00000"/>
          <w:szCs w:val="21"/>
        </w:rPr>
        <w:t>，没有做非线性变换</w:t>
      </w:r>
    </w:p>
    <w:p w:rsidR="00C05898" w:rsidRPr="003412B9" w:rsidRDefault="00C05898" w:rsidP="003412B9">
      <w:pPr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Layer2</w:t>
      </w:r>
      <w:r w:rsidRPr="003412B9">
        <w:rPr>
          <w:rFonts w:ascii="Times New Roman" w:eastAsia="宋体" w:hAnsi="Times New Roman" w:cs="Times New Roman"/>
          <w:szCs w:val="21"/>
        </w:rPr>
        <w:t>的前向传导过程</w:t>
      </w:r>
    </w:p>
    <w:p w:rsidR="00C05898" w:rsidRPr="003412B9" w:rsidRDefault="000155A9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Cs w:val="21"/>
              </w:rPr>
              <m:t>'T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>= (10000, 300)</w:t>
      </w:r>
    </w:p>
    <w:p w:rsidR="00C05898" w:rsidRPr="003412B9" w:rsidRDefault="000155A9" w:rsidP="003412B9">
      <w:pPr>
        <w:ind w:leftChars="200" w:left="420"/>
        <w:rPr>
          <w:rFonts w:ascii="Times New Roman" w:eastAsia="宋体" w:hAnsi="Times New Roman" w:cs="Times New Roman"/>
          <w:color w:val="000000" w:themeColor="text1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 xml:space="preserve"> 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=(10000, 300)*(300,</w:t>
      </w:r>
      <w:r w:rsidR="00C05898" w:rsidRPr="003412B9">
        <w:rPr>
          <w:rFonts w:ascii="Times New Roman" w:eastAsia="宋体" w:hAnsi="Times New Roman" w:cs="Times New Roman"/>
          <w:color w:val="FF0000"/>
          <w:szCs w:val="21"/>
        </w:rPr>
        <w:t xml:space="preserve"> 1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 xml:space="preserve">)=(10000, </w:t>
      </w:r>
      <w:r w:rsidR="00C05898" w:rsidRPr="003412B9">
        <w:rPr>
          <w:rFonts w:ascii="Times New Roman" w:eastAsia="宋体" w:hAnsi="Times New Roman" w:cs="Times New Roman"/>
          <w:color w:val="FF0000"/>
          <w:szCs w:val="21"/>
        </w:rPr>
        <w:t>1</w:t>
      </w:r>
      <w:r w:rsidR="00C05898" w:rsidRPr="003412B9">
        <w:rPr>
          <w:rFonts w:ascii="Times New Roman" w:eastAsia="宋体" w:hAnsi="Times New Roman" w:cs="Times New Roman"/>
          <w:color w:val="000000" w:themeColor="text1"/>
          <w:szCs w:val="21"/>
        </w:rPr>
        <w:t>)</w:t>
      </w:r>
    </w:p>
    <w:p w:rsidR="00ED6A6F" w:rsidRPr="006063CB" w:rsidRDefault="000155A9" w:rsidP="00ED6A6F">
      <w:pPr>
        <w:ind w:leftChars="200" w:left="420"/>
        <w:rPr>
          <w:rFonts w:ascii="Times New Roman" w:eastAsia="宋体" w:hAnsi="Times New Roman" w:cs="Times New Roman"/>
          <w:color w:val="C00000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="00ED6A6F" w:rsidRPr="003412B9">
        <w:rPr>
          <w:rFonts w:ascii="Times New Roman" w:eastAsia="宋体" w:hAnsi="Times New Roman" w:cs="Times New Roman"/>
          <w:szCs w:val="21"/>
        </w:rPr>
        <w:t>=(10000,</w:t>
      </w:r>
      <w:r w:rsidR="00ED6A6F" w:rsidRPr="003412B9">
        <w:rPr>
          <w:rFonts w:ascii="Times New Roman" w:eastAsia="宋体" w:hAnsi="Times New Roman" w:cs="Times New Roman"/>
          <w:color w:val="FF0000"/>
          <w:szCs w:val="21"/>
        </w:rPr>
        <w:t xml:space="preserve"> 1</w:t>
      </w:r>
      <w:r w:rsidR="00ED6A6F" w:rsidRPr="003412B9">
        <w:rPr>
          <w:rFonts w:ascii="Times New Roman" w:eastAsia="宋体" w:hAnsi="Times New Roman" w:cs="Times New Roman"/>
          <w:szCs w:val="21"/>
        </w:rPr>
        <w:t>)</w:t>
      </w:r>
      <w:r w:rsidR="005662C9" w:rsidRPr="005662C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5662C9">
        <w:rPr>
          <w:rFonts w:ascii="Times New Roman" w:eastAsia="宋体" w:hAnsi="Times New Roman" w:cs="Times New Roman" w:hint="eastAsia"/>
          <w:szCs w:val="21"/>
        </w:rPr>
        <w:t>，</w:t>
      </w:r>
      <w:r w:rsidR="005662C9" w:rsidRPr="006063CB">
        <w:rPr>
          <w:rFonts w:ascii="Times New Roman" w:eastAsia="宋体" w:hAnsi="Times New Roman" w:cs="Times New Roman" w:hint="eastAsia"/>
          <w:color w:val="C00000"/>
          <w:szCs w:val="21"/>
        </w:rPr>
        <w:t>备注</w:t>
      </w:r>
      <m:oMath>
        <m:sSup>
          <m:sSupPr>
            <m:ctrlPr>
              <w:rPr>
                <w:rFonts w:ascii="Cambria Math" w:eastAsia="宋体" w:hAnsi="Cambria Math" w:cs="Times New Roman"/>
                <w:color w:val="C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[2]</m:t>
            </m:r>
          </m:sup>
        </m:sSup>
      </m:oMath>
      <w:r w:rsidR="005662C9" w:rsidRPr="006063CB">
        <w:rPr>
          <w:rFonts w:ascii="Times New Roman" w:eastAsia="宋体" w:hAnsi="Times New Roman" w:cs="Times New Roman" w:hint="eastAsia"/>
          <w:color w:val="C00000"/>
          <w:szCs w:val="21"/>
        </w:rPr>
        <w:t>直接等于</w:t>
      </w:r>
      <m:oMath>
        <m:sSup>
          <m:sSupPr>
            <m:ctrlPr>
              <w:rPr>
                <w:rFonts w:ascii="Cambria Math" w:eastAsia="宋体" w:hAnsi="Cambria Math" w:cs="Times New Roman"/>
                <w:color w:val="C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[2]</m:t>
            </m:r>
          </m:sup>
        </m:sSup>
      </m:oMath>
      <w:r w:rsidR="005662C9" w:rsidRPr="006063CB">
        <w:rPr>
          <w:rFonts w:ascii="Times New Roman" w:eastAsia="宋体" w:hAnsi="Times New Roman" w:cs="Times New Roman" w:hint="eastAsia"/>
          <w:color w:val="C00000"/>
          <w:szCs w:val="21"/>
        </w:rPr>
        <w:t>，没有做非线性变换</w:t>
      </w:r>
    </w:p>
    <w:p w:rsidR="005662C9" w:rsidRPr="003412B9" w:rsidRDefault="005662C9" w:rsidP="00E4577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最后</w:t>
      </w:r>
    </w:p>
    <w:p w:rsidR="00ED6A6F" w:rsidRPr="003412B9" w:rsidRDefault="000155A9" w:rsidP="00ED6A6F">
      <w:pPr>
        <w:ind w:leftChars="200" w:left="420"/>
        <w:rPr>
          <w:rFonts w:ascii="Times New Roman" w:eastAsia="宋体" w:hAnsi="Times New Roman" w:cs="Times New Roman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[3]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color w:val="FF0000"/>
            <w:szCs w:val="21"/>
          </w:rPr>
          <m:t>softmax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</m:oMath>
      <w:r w:rsidR="00ED6A6F" w:rsidRPr="003412B9">
        <w:rPr>
          <w:rFonts w:ascii="Times New Roman" w:eastAsia="宋体" w:hAnsi="Times New Roman" w:cs="Times New Roman"/>
          <w:szCs w:val="21"/>
        </w:rPr>
        <w:t>=(10000,</w:t>
      </w:r>
      <w:r w:rsidR="00ED6A6F" w:rsidRPr="003412B9">
        <w:rPr>
          <w:rFonts w:ascii="Times New Roman" w:eastAsia="宋体" w:hAnsi="Times New Roman" w:cs="Times New Roman"/>
          <w:color w:val="FF0000"/>
          <w:szCs w:val="21"/>
        </w:rPr>
        <w:t xml:space="preserve"> 1</w:t>
      </w:r>
      <w:r w:rsidR="00ED6A6F" w:rsidRPr="003412B9">
        <w:rPr>
          <w:rFonts w:ascii="Times New Roman" w:eastAsia="宋体" w:hAnsi="Times New Roman" w:cs="Times New Roman"/>
          <w:szCs w:val="21"/>
        </w:rPr>
        <w:t>)</w:t>
      </w:r>
    </w:p>
    <w:p w:rsidR="00C05898" w:rsidRPr="003412B9" w:rsidRDefault="00C05898" w:rsidP="003412B9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L</w:t>
      </w:r>
      <w:r w:rsidRPr="003412B9">
        <w:rPr>
          <w:rFonts w:ascii="Times New Roman" w:eastAsia="宋体" w:hAnsi="Times New Roman" w:cs="Times New Roman"/>
          <w:szCs w:val="21"/>
        </w:rPr>
        <w:t>为</w:t>
      </w:r>
      <w:r w:rsidR="005662C9">
        <w:rPr>
          <w:rFonts w:ascii="Times New Roman" w:eastAsia="宋体" w:hAnsi="Times New Roman" w:cs="Times New Roman" w:hint="eastAsia"/>
          <w:szCs w:val="21"/>
        </w:rPr>
        <w:t>多分类的</w:t>
      </w:r>
      <w:r w:rsidRPr="003412B9">
        <w:rPr>
          <w:rFonts w:ascii="Times New Roman" w:eastAsia="宋体" w:hAnsi="Times New Roman" w:cs="Times New Roman"/>
          <w:szCs w:val="21"/>
        </w:rPr>
        <w:t>交叉熵损失函数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L=</m:t>
        </m:r>
        <m:r>
          <w:rPr>
            <w:rFonts w:ascii="Cambria Math" w:eastAsia="宋体" w:hAnsi="Cambria Math" w:cs="Times New Roman"/>
            <w:szCs w:val="21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log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[3]</m:t>
                </m:r>
              </m:sup>
            </m:sSubSup>
          </m:e>
        </m:nary>
      </m:oMath>
      <w:r w:rsidR="003412B9">
        <w:rPr>
          <w:rFonts w:ascii="Times New Roman" w:eastAsia="宋体" w:hAnsi="Times New Roman" w:cs="Times New Roman" w:hint="eastAsia"/>
          <w:szCs w:val="21"/>
        </w:rPr>
        <w:t>，</w:t>
      </w:r>
    </w:p>
    <w:p w:rsidR="00C05898" w:rsidRDefault="00C05898" w:rsidP="003412B9">
      <w:pPr>
        <w:ind w:leftChars="200" w:left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Y=(10000,1</w:t>
      </w:r>
      <w:r w:rsidR="00E45771">
        <w:rPr>
          <w:rFonts w:ascii="Times New Roman" w:eastAsia="宋体" w:hAnsi="Times New Roman" w:cs="Times New Roman"/>
          <w:szCs w:val="21"/>
        </w:rPr>
        <w:t xml:space="preserve">), </w:t>
      </w:r>
      <m:oMath>
        <m: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3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w:rPr>
            <w:rFonts w:ascii="Cambria Math" w:eastAsia="宋体" w:hAnsi="Cambria Math" w:cs="Times New Roman"/>
            <w:szCs w:val="21"/>
          </w:rPr>
          <m:t>-Y</m:t>
        </m:r>
      </m:oMath>
      <w:r w:rsidRPr="003412B9">
        <w:rPr>
          <w:rFonts w:ascii="Times New Roman" w:eastAsia="宋体" w:hAnsi="Times New Roman" w:cs="Times New Roman"/>
          <w:szCs w:val="21"/>
        </w:rPr>
        <w:t xml:space="preserve"> 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=(10000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Pr="003412B9">
        <w:rPr>
          <w:rFonts w:ascii="Times New Roman" w:eastAsia="宋体" w:hAnsi="Times New Roman" w:cs="Times New Roman"/>
          <w:color w:val="000000" w:themeColor="text1"/>
          <w:szCs w:val="21"/>
        </w:rPr>
        <w:t>1)</w:t>
      </w:r>
    </w:p>
    <w:p w:rsidR="000112F6" w:rsidRPr="003412B9" w:rsidRDefault="000112F6" w:rsidP="003412B9">
      <w:pPr>
        <w:ind w:leftChars="200" w:left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662C9" w:rsidRPr="003412B9" w:rsidRDefault="005662C9" w:rsidP="005662C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Layer2</w:t>
      </w:r>
      <w:r w:rsidRPr="003412B9">
        <w:rPr>
          <w:rFonts w:ascii="Times New Roman" w:eastAsia="宋体" w:hAnsi="Times New Roman" w:cs="Times New Roman"/>
          <w:szCs w:val="21"/>
        </w:rPr>
        <w:t>的反向传播过程</w:t>
      </w:r>
    </w:p>
    <w:p w:rsidR="000112F6" w:rsidRPr="006063CB" w:rsidRDefault="000112F6" w:rsidP="000112F6">
      <w:pPr>
        <w:ind w:firstLine="420"/>
        <w:rPr>
          <w:rFonts w:ascii="Times New Roman" w:eastAsia="宋体" w:hAnsi="Times New Roman" w:cs="Times New Roman"/>
          <w:color w:val="C00000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2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2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</m:t>
        </m:r>
        <m:r>
          <w:rPr>
            <w:rFonts w:ascii="Cambria Math" w:eastAsia="宋体" w:hAnsi="Cambria Math" w:cs="Times New Roman"/>
            <w:szCs w:val="21"/>
          </w:rPr>
          <m:t>'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2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  <w:r w:rsidR="00E316A2">
        <w:rPr>
          <w:rFonts w:ascii="Times New Roman" w:eastAsia="宋体" w:hAnsi="Times New Roman" w:cs="Times New Roman" w:hint="eastAsia"/>
          <w:szCs w:val="21"/>
        </w:rPr>
        <w:t>=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 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2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10000,1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*</m:t>
        </m:r>
        <m:d>
          <m:d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10000,1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10000,1</m:t>
            </m:r>
          </m:e>
        </m:d>
      </m:oMath>
      <w:r w:rsidR="008C2DF4">
        <w:rPr>
          <w:rFonts w:ascii="Times New Roman" w:eastAsia="宋体" w:hAnsi="Times New Roman" w:cs="Times New Roman" w:hint="eastAsia"/>
          <w:szCs w:val="21"/>
        </w:rPr>
        <w:t>，</w:t>
      </w:r>
      <w:r w:rsidR="00555E3E" w:rsidRPr="006063CB">
        <w:rPr>
          <w:rFonts w:ascii="Times New Roman" w:eastAsia="宋体" w:hAnsi="Times New Roman" w:cs="Times New Roman" w:hint="eastAsia"/>
          <w:color w:val="C00000"/>
          <w:szCs w:val="21"/>
        </w:rPr>
        <w:t>各个元素相乘</w:t>
      </w:r>
    </w:p>
    <w:p w:rsidR="00C05898" w:rsidRPr="006063CB" w:rsidRDefault="003412B9" w:rsidP="003412B9">
      <w:pPr>
        <w:ind w:leftChars="200" w:left="420"/>
        <w:rPr>
          <w:rFonts w:ascii="Times New Roman" w:eastAsia="宋体" w:hAnsi="Times New Roman" w:cs="Times New Roman"/>
          <w:color w:val="C00000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>=(10000,1)</w:t>
      </w:r>
      <w:r w:rsidR="00555E3E">
        <w:rPr>
          <w:rFonts w:ascii="Times New Roman" w:eastAsia="宋体" w:hAnsi="Times New Roman" w:cs="Times New Roman" w:hint="eastAsia"/>
          <w:szCs w:val="21"/>
        </w:rPr>
        <w:t>×</w:t>
      </w:r>
      <w:r w:rsidR="00C05898" w:rsidRPr="003412B9">
        <w:rPr>
          <w:rFonts w:ascii="Times New Roman" w:eastAsia="宋体" w:hAnsi="Times New Roman" w:cs="Times New Roman"/>
          <w:szCs w:val="21"/>
        </w:rPr>
        <w:t>( 1, 300) = (10000,300)</w:t>
      </w:r>
      <w:r w:rsidR="006063CB" w:rsidRPr="006063CB">
        <w:rPr>
          <w:rFonts w:ascii="Times New Roman" w:eastAsia="宋体" w:hAnsi="Times New Roman" w:cs="Times New Roman" w:hint="eastAsia"/>
          <w:color w:val="C00000"/>
          <w:szCs w:val="21"/>
        </w:rPr>
        <w:t>，矩阵相乘</w:t>
      </w:r>
    </w:p>
    <w:p w:rsidR="00C05898" w:rsidRDefault="003412B9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 xml:space="preserve"> =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(W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>=(300,10000)(10000,1) = (300, 1)</w:t>
      </w:r>
    </w:p>
    <w:p w:rsidR="00ED6A6F" w:rsidRPr="003412B9" w:rsidRDefault="00ED6A6F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</w:p>
    <w:p w:rsidR="00C05898" w:rsidRPr="003412B9" w:rsidRDefault="00C05898" w:rsidP="003412B9">
      <w:pPr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Layer1</w:t>
      </w:r>
      <w:r w:rsidRPr="003412B9">
        <w:rPr>
          <w:rFonts w:ascii="Times New Roman" w:eastAsia="宋体" w:hAnsi="Times New Roman" w:cs="Times New Roman"/>
          <w:szCs w:val="21"/>
        </w:rPr>
        <w:t>的反向传播过程</w:t>
      </w:r>
    </w:p>
    <w:p w:rsidR="0011785A" w:rsidRPr="006063CB" w:rsidRDefault="0011785A" w:rsidP="0011785A">
      <w:pPr>
        <w:ind w:firstLineChars="200" w:firstLine="420"/>
        <w:rPr>
          <w:rFonts w:ascii="Times New Roman" w:eastAsia="宋体" w:hAnsi="Times New Roman" w:cs="Times New Roman"/>
          <w:color w:val="C00000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1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</m:t>
        </m:r>
        <m:r>
          <w:rPr>
            <w:rFonts w:ascii="Cambria Math" w:eastAsia="宋体" w:hAnsi="Cambria Math" w:cs="Times New Roman"/>
            <w:szCs w:val="21"/>
          </w:rPr>
          <m:t>'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1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300*1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*</m:t>
        </m:r>
        <m:d>
          <m:d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300*1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=(300*1)</m:t>
        </m:r>
      </m:oMath>
      <w:r w:rsidR="008C2DF4" w:rsidRPr="006063CB">
        <w:rPr>
          <w:rFonts w:ascii="Times New Roman" w:eastAsia="宋体" w:hAnsi="Times New Roman" w:cs="Times New Roman" w:hint="eastAsia"/>
          <w:color w:val="C00000"/>
          <w:szCs w:val="21"/>
        </w:rPr>
        <w:t>，</w:t>
      </w:r>
      <w:r w:rsidRPr="006063CB">
        <w:rPr>
          <w:rFonts w:ascii="Times New Roman" w:eastAsia="宋体" w:hAnsi="Times New Roman" w:cs="Times New Roman" w:hint="eastAsia"/>
          <w:color w:val="C00000"/>
          <w:szCs w:val="21"/>
        </w:rPr>
        <w:t>各个元素相乘</w:t>
      </w:r>
      <w:r w:rsidRPr="006063CB">
        <w:rPr>
          <w:rFonts w:ascii="Times New Roman" w:eastAsia="宋体" w:hAnsi="Times New Roman" w:cs="Times New Roman" w:hint="eastAsia"/>
          <w:color w:val="C00000"/>
          <w:szCs w:val="21"/>
        </w:rPr>
        <w:t xml:space="preserve"> </w:t>
      </w:r>
    </w:p>
    <w:p w:rsidR="006063CB" w:rsidRPr="005433F3" w:rsidRDefault="003412B9" w:rsidP="006063CB">
      <w:pPr>
        <w:ind w:leftChars="200" w:left="420"/>
        <w:rPr>
          <w:rFonts w:ascii="Times New Roman" w:eastAsia="宋体" w:hAnsi="Times New Roman" w:cs="Times New Roman"/>
          <w:color w:val="C00000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C05898" w:rsidRPr="003412B9">
        <w:rPr>
          <w:rFonts w:ascii="Times New Roman" w:eastAsia="宋体" w:hAnsi="Times New Roman" w:cs="Times New Roman"/>
          <w:szCs w:val="21"/>
        </w:rPr>
        <w:t>= (300, 1)</w:t>
      </w:r>
      <w:r w:rsidR="006063CB" w:rsidRPr="006063CB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063CB">
        <w:rPr>
          <w:rFonts w:ascii="Times New Roman" w:eastAsia="宋体" w:hAnsi="Times New Roman" w:cs="Times New Roman" w:hint="eastAsia"/>
          <w:szCs w:val="21"/>
        </w:rPr>
        <w:t>×</w:t>
      </w:r>
      <w:r w:rsidR="00C05898" w:rsidRPr="003412B9">
        <w:rPr>
          <w:rFonts w:ascii="Times New Roman" w:eastAsia="宋体" w:hAnsi="Times New Roman" w:cs="Times New Roman"/>
          <w:szCs w:val="21"/>
        </w:rPr>
        <w:t>( 1, 10000) = (300*10000)</w:t>
      </w:r>
      <w:r w:rsidR="006063CB" w:rsidRPr="006063CB">
        <w:rPr>
          <w:rFonts w:ascii="Times New Roman" w:eastAsia="宋体" w:hAnsi="Times New Roman" w:cs="Times New Roman" w:hint="eastAsia"/>
          <w:color w:val="C00000"/>
          <w:szCs w:val="21"/>
        </w:rPr>
        <w:t xml:space="preserve"> </w:t>
      </w:r>
      <w:r w:rsidR="006063CB" w:rsidRPr="005433F3">
        <w:rPr>
          <w:rFonts w:ascii="Times New Roman" w:eastAsia="宋体" w:hAnsi="Times New Roman" w:cs="Times New Roman" w:hint="eastAsia"/>
          <w:color w:val="C00000"/>
          <w:szCs w:val="21"/>
        </w:rPr>
        <w:t>，矩阵相乘</w:t>
      </w:r>
    </w:p>
    <w:p w:rsidR="00C05898" w:rsidRPr="006063CB" w:rsidRDefault="00C05898" w:rsidP="006063CB">
      <w:pPr>
        <w:rPr>
          <w:rFonts w:ascii="Times New Roman" w:eastAsia="宋体" w:hAnsi="Times New Roman" w:cs="Times New Roman"/>
          <w:szCs w:val="21"/>
        </w:rPr>
      </w:pPr>
    </w:p>
    <w:p w:rsidR="008D1A9C" w:rsidRPr="003412B9" w:rsidRDefault="008D1A9C" w:rsidP="003412B9">
      <w:pPr>
        <w:rPr>
          <w:rFonts w:ascii="Times New Roman" w:eastAsia="宋体" w:hAnsi="Times New Roman" w:cs="Times New Roman"/>
          <w:b/>
          <w:szCs w:val="21"/>
        </w:rPr>
      </w:pPr>
      <w:r w:rsidRPr="003412B9">
        <w:rPr>
          <w:rFonts w:ascii="Times New Roman" w:eastAsia="宋体" w:hAnsi="Times New Roman" w:cs="Times New Roman"/>
          <w:b/>
          <w:szCs w:val="21"/>
        </w:rPr>
        <w:t>4.</w:t>
      </w:r>
      <w:r w:rsidRPr="003412B9">
        <w:rPr>
          <w:rFonts w:ascii="Times New Roman" w:eastAsia="宋体" w:hAnsi="Times New Roman" w:cs="Times New Roman"/>
          <w:b/>
          <w:szCs w:val="21"/>
        </w:rPr>
        <w:t>带数据的例子</w:t>
      </w:r>
    </w:p>
    <w:p w:rsidR="008D1A9C" w:rsidRPr="003412B9" w:rsidRDefault="008D1A9C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现有如下的句子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9E6" w:rsidRPr="005F0A08" w:rsidTr="008D09E6">
        <w:tc>
          <w:tcPr>
            <w:tcW w:w="8296" w:type="dxa"/>
          </w:tcPr>
          <w:p w:rsidR="008D09E6" w:rsidRPr="005F0A08" w:rsidRDefault="008D09E6" w:rsidP="005F0A0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5F0A08">
              <w:rPr>
                <w:rFonts w:ascii="Times New Roman" w:eastAsia="宋体" w:hAnsi="Times New Roman" w:cs="Times New Roman"/>
                <w:szCs w:val="21"/>
              </w:rPr>
              <w:t>The man who passes the sentence should swing the sword.  (Ned Stark)</w:t>
            </w:r>
          </w:p>
        </w:tc>
      </w:tr>
    </w:tbl>
    <w:p w:rsidR="008D1A9C" w:rsidRPr="003412B9" w:rsidRDefault="008D1A9C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在这句话里，有</w:t>
      </w:r>
      <w:r w:rsidRPr="003412B9">
        <w:rPr>
          <w:rFonts w:ascii="Times New Roman" w:eastAsia="宋体" w:hAnsi="Times New Roman" w:cs="Times New Roman"/>
          <w:szCs w:val="21"/>
        </w:rPr>
        <w:t>10</w:t>
      </w:r>
      <w:r w:rsidRPr="003412B9">
        <w:rPr>
          <w:rFonts w:ascii="Times New Roman" w:eastAsia="宋体" w:hAnsi="Times New Roman" w:cs="Times New Roman"/>
          <w:szCs w:val="21"/>
        </w:rPr>
        <w:t>个词项，</w:t>
      </w:r>
      <w:r w:rsidR="00C015A6" w:rsidRPr="003412B9">
        <w:rPr>
          <w:rFonts w:ascii="Times New Roman" w:eastAsia="宋体" w:hAnsi="Times New Roman" w:cs="Times New Roman"/>
          <w:szCs w:val="21"/>
        </w:rPr>
        <w:t>8</w:t>
      </w:r>
      <w:r w:rsidR="00C015A6" w:rsidRPr="003412B9">
        <w:rPr>
          <w:rFonts w:ascii="Times New Roman" w:eastAsia="宋体" w:hAnsi="Times New Roman" w:cs="Times New Roman"/>
          <w:szCs w:val="21"/>
        </w:rPr>
        <w:t>个唯一的词项，于是字典表大小</w:t>
      </w:r>
      <w:r w:rsidR="00C015A6" w:rsidRPr="003412B9">
        <w:rPr>
          <w:rFonts w:ascii="Times New Roman" w:eastAsia="宋体" w:hAnsi="Times New Roman" w:cs="Times New Roman"/>
          <w:szCs w:val="21"/>
        </w:rPr>
        <w:t>|V|</w:t>
      </w:r>
      <w:r w:rsidR="00C015A6" w:rsidRPr="003412B9">
        <w:rPr>
          <w:rFonts w:ascii="Times New Roman" w:eastAsia="宋体" w:hAnsi="Times New Roman" w:cs="Times New Roman"/>
          <w:szCs w:val="21"/>
        </w:rPr>
        <w:t>为</w:t>
      </w:r>
      <w:r w:rsidR="00C015A6" w:rsidRPr="003412B9">
        <w:rPr>
          <w:rFonts w:ascii="Times New Roman" w:eastAsia="宋体" w:hAnsi="Times New Roman" w:cs="Times New Roman"/>
          <w:szCs w:val="21"/>
        </w:rPr>
        <w:t>8</w:t>
      </w:r>
      <w:r w:rsidR="00C015A6" w:rsidRPr="003412B9">
        <w:rPr>
          <w:rFonts w:ascii="Times New Roman" w:eastAsia="宋体" w:hAnsi="Times New Roman" w:cs="Times New Roman"/>
          <w:szCs w:val="21"/>
        </w:rPr>
        <w:t>，每个词项编码为</w:t>
      </w:r>
      <w:r w:rsidR="00C015A6" w:rsidRPr="003412B9">
        <w:rPr>
          <w:rFonts w:ascii="Times New Roman" w:eastAsia="宋体" w:hAnsi="Times New Roman" w:cs="Times New Roman"/>
          <w:szCs w:val="21"/>
        </w:rPr>
        <w:t>one hot encoding</w:t>
      </w:r>
      <w:r w:rsidR="00C015A6" w:rsidRPr="003412B9">
        <w:rPr>
          <w:rFonts w:ascii="Times New Roman" w:eastAsia="宋体" w:hAnsi="Times New Roman" w:cs="Times New Roman"/>
          <w:szCs w:val="21"/>
        </w:rPr>
        <w:t>的时候，是一个</w:t>
      </w:r>
      <w:r w:rsidR="00C015A6" w:rsidRPr="003412B9">
        <w:rPr>
          <w:rFonts w:ascii="Times New Roman" w:eastAsia="宋体" w:hAnsi="Times New Roman" w:cs="Times New Roman"/>
          <w:szCs w:val="21"/>
        </w:rPr>
        <w:t>8</w:t>
      </w:r>
      <w:r w:rsidR="00C015A6" w:rsidRPr="003412B9">
        <w:rPr>
          <w:rFonts w:ascii="Times New Roman" w:eastAsia="宋体" w:hAnsi="Times New Roman" w:cs="Times New Roman"/>
          <w:szCs w:val="21"/>
        </w:rPr>
        <w:t>维向量。</w:t>
      </w:r>
    </w:p>
    <w:p w:rsidR="00C015A6" w:rsidRPr="003412B9" w:rsidRDefault="00C015A6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如果我们设定</w:t>
      </w:r>
      <w:r w:rsidRPr="003412B9">
        <w:rPr>
          <w:rFonts w:ascii="Times New Roman" w:eastAsia="宋体" w:hAnsi="Times New Roman" w:cs="Times New Roman"/>
          <w:szCs w:val="21"/>
        </w:rPr>
        <w:t>c=1</w:t>
      </w:r>
      <w:r w:rsidRPr="003412B9">
        <w:rPr>
          <w:rFonts w:ascii="Times New Roman" w:eastAsia="宋体" w:hAnsi="Times New Roman" w:cs="Times New Roman"/>
          <w:szCs w:val="21"/>
        </w:rPr>
        <w:t>，那么我们针对</w:t>
      </w:r>
      <w:r w:rsidRPr="003412B9">
        <w:rPr>
          <w:rFonts w:ascii="Times New Roman" w:eastAsia="宋体" w:hAnsi="Times New Roman" w:cs="Times New Roman"/>
          <w:szCs w:val="21"/>
        </w:rPr>
        <w:t>passes</w:t>
      </w:r>
      <w:r w:rsidRPr="003412B9">
        <w:rPr>
          <w:rFonts w:ascii="Times New Roman" w:eastAsia="宋体" w:hAnsi="Times New Roman" w:cs="Times New Roman"/>
          <w:szCs w:val="21"/>
        </w:rPr>
        <w:t>这个词项，就可以把它之前的词项</w:t>
      </w:r>
      <w:r w:rsidRPr="003412B9">
        <w:rPr>
          <w:rFonts w:ascii="Times New Roman" w:eastAsia="宋体" w:hAnsi="Times New Roman" w:cs="Times New Roman"/>
          <w:szCs w:val="21"/>
        </w:rPr>
        <w:t>who</w:t>
      </w:r>
      <w:r w:rsidRPr="003412B9">
        <w:rPr>
          <w:rFonts w:ascii="Times New Roman" w:eastAsia="宋体" w:hAnsi="Times New Roman" w:cs="Times New Roman"/>
          <w:szCs w:val="21"/>
        </w:rPr>
        <w:t>和它之后的词项</w:t>
      </w:r>
      <w:r w:rsidRPr="003412B9">
        <w:rPr>
          <w:rFonts w:ascii="Times New Roman" w:eastAsia="宋体" w:hAnsi="Times New Roman" w:cs="Times New Roman"/>
          <w:szCs w:val="21"/>
        </w:rPr>
        <w:t>the</w:t>
      </w:r>
      <w:r w:rsidRPr="003412B9">
        <w:rPr>
          <w:rFonts w:ascii="Times New Roman" w:eastAsia="宋体" w:hAnsi="Times New Roman" w:cs="Times New Roman"/>
          <w:szCs w:val="21"/>
        </w:rPr>
        <w:t>提取出来，和</w:t>
      </w:r>
      <w:r w:rsidRPr="003412B9">
        <w:rPr>
          <w:rFonts w:ascii="Times New Roman" w:eastAsia="宋体" w:hAnsi="Times New Roman" w:cs="Times New Roman"/>
          <w:szCs w:val="21"/>
        </w:rPr>
        <w:t>passes</w:t>
      </w:r>
      <w:r w:rsidRPr="003412B9">
        <w:rPr>
          <w:rFonts w:ascii="Times New Roman" w:eastAsia="宋体" w:hAnsi="Times New Roman" w:cs="Times New Roman"/>
          <w:szCs w:val="21"/>
        </w:rPr>
        <w:t>一起构成</w:t>
      </w:r>
      <w:r w:rsidR="008D09E6" w:rsidRPr="003412B9">
        <w:rPr>
          <w:rFonts w:ascii="Times New Roman" w:eastAsia="宋体" w:hAnsi="Times New Roman" w:cs="Times New Roman"/>
          <w:szCs w:val="21"/>
        </w:rPr>
        <w:t>2</w:t>
      </w:r>
      <w:r w:rsidRPr="003412B9">
        <w:rPr>
          <w:rFonts w:ascii="Times New Roman" w:eastAsia="宋体" w:hAnsi="Times New Roman" w:cs="Times New Roman"/>
          <w:szCs w:val="21"/>
        </w:rPr>
        <w:t>个训练样本。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9E6" w:rsidRPr="005F0A08" w:rsidTr="008D09E6">
        <w:tc>
          <w:tcPr>
            <w:tcW w:w="8296" w:type="dxa"/>
          </w:tcPr>
          <w:p w:rsidR="008D09E6" w:rsidRPr="005F0A08" w:rsidRDefault="008D09E6" w:rsidP="005F0A0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5F0A08">
              <w:rPr>
                <w:rFonts w:ascii="Times New Roman" w:eastAsia="宋体" w:hAnsi="Times New Roman" w:cs="Times New Roman"/>
                <w:szCs w:val="21"/>
              </w:rPr>
              <w:t>Passes who</w:t>
            </w:r>
          </w:p>
          <w:p w:rsidR="008D09E6" w:rsidRPr="005F0A08" w:rsidRDefault="008D09E6" w:rsidP="005F0A0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5F0A08">
              <w:rPr>
                <w:rFonts w:ascii="Times New Roman" w:eastAsia="宋体" w:hAnsi="Times New Roman" w:cs="Times New Roman"/>
                <w:szCs w:val="21"/>
              </w:rPr>
              <w:t>Passes the</w:t>
            </w:r>
          </w:p>
        </w:tc>
      </w:tr>
    </w:tbl>
    <w:p w:rsidR="00C015A6" w:rsidRPr="003412B9" w:rsidRDefault="00C015A6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lastRenderedPageBreak/>
        <w:t>我们准备利用</w:t>
      </w:r>
      <w:r w:rsidRPr="003412B9">
        <w:rPr>
          <w:rFonts w:ascii="Times New Roman" w:eastAsia="宋体" w:hAnsi="Times New Roman" w:cs="Times New Roman"/>
          <w:szCs w:val="21"/>
        </w:rPr>
        <w:t>Skip-Gram</w:t>
      </w:r>
      <w:r w:rsidRPr="003412B9">
        <w:rPr>
          <w:rFonts w:ascii="Times New Roman" w:eastAsia="宋体" w:hAnsi="Times New Roman" w:cs="Times New Roman"/>
          <w:szCs w:val="21"/>
        </w:rPr>
        <w:t>进行训练，把</w:t>
      </w:r>
      <w:r w:rsidRPr="003412B9">
        <w:rPr>
          <w:rFonts w:ascii="Times New Roman" w:eastAsia="宋体" w:hAnsi="Times New Roman" w:cs="Times New Roman"/>
          <w:szCs w:val="21"/>
        </w:rPr>
        <w:t>8</w:t>
      </w:r>
      <w:r w:rsidRPr="003412B9">
        <w:rPr>
          <w:rFonts w:ascii="Times New Roman" w:eastAsia="宋体" w:hAnsi="Times New Roman" w:cs="Times New Roman"/>
          <w:szCs w:val="21"/>
        </w:rPr>
        <w:t>维的</w:t>
      </w:r>
      <w:r w:rsidRPr="003412B9">
        <w:rPr>
          <w:rFonts w:ascii="Times New Roman" w:eastAsia="宋体" w:hAnsi="Times New Roman" w:cs="Times New Roman"/>
          <w:szCs w:val="21"/>
        </w:rPr>
        <w:t>one hot encoding</w:t>
      </w:r>
      <w:r w:rsidRPr="003412B9">
        <w:rPr>
          <w:rFonts w:ascii="Times New Roman" w:eastAsia="宋体" w:hAnsi="Times New Roman" w:cs="Times New Roman"/>
          <w:szCs w:val="21"/>
        </w:rPr>
        <w:t>通过训练</w:t>
      </w:r>
      <w:r w:rsidR="000C43AB">
        <w:rPr>
          <w:rFonts w:ascii="Times New Roman" w:eastAsia="宋体" w:hAnsi="Times New Roman" w:cs="Times New Roman" w:hint="eastAsia"/>
          <w:szCs w:val="21"/>
        </w:rPr>
        <w:t>，</w:t>
      </w:r>
      <w:r w:rsidRPr="003412B9">
        <w:rPr>
          <w:rFonts w:ascii="Times New Roman" w:eastAsia="宋体" w:hAnsi="Times New Roman" w:cs="Times New Roman"/>
          <w:szCs w:val="21"/>
        </w:rPr>
        <w:t>降维为</w:t>
      </w:r>
      <w:r w:rsidRPr="003412B9">
        <w:rPr>
          <w:rFonts w:ascii="Times New Roman" w:eastAsia="宋体" w:hAnsi="Times New Roman" w:cs="Times New Roman"/>
          <w:szCs w:val="21"/>
        </w:rPr>
        <w:t>3</w:t>
      </w:r>
      <w:r w:rsidRPr="003412B9">
        <w:rPr>
          <w:rFonts w:ascii="Times New Roman" w:eastAsia="宋体" w:hAnsi="Times New Roman" w:cs="Times New Roman"/>
          <w:szCs w:val="21"/>
        </w:rPr>
        <w:t>维。</w:t>
      </w:r>
    </w:p>
    <w:p w:rsidR="00C015A6" w:rsidRPr="003412B9" w:rsidRDefault="00C015A6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W(8*3)</w:t>
      </w:r>
      <w:r w:rsidRPr="003412B9">
        <w:rPr>
          <w:rFonts w:ascii="Times New Roman" w:eastAsia="宋体" w:hAnsi="Times New Roman" w:cs="Times New Roman"/>
          <w:szCs w:val="21"/>
        </w:rPr>
        <w:t>初始值如下。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1"/>
      </w:tblGrid>
      <w:tr w:rsidR="006070CB" w:rsidRPr="003412B9" w:rsidTr="000C43AB">
        <w:tc>
          <w:tcPr>
            <w:tcW w:w="880" w:type="dxa"/>
          </w:tcPr>
          <w:p w:rsidR="006070CB" w:rsidRPr="003412B9" w:rsidRDefault="006070CB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Man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-0.078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0.018</w:t>
            </w:r>
          </w:p>
        </w:tc>
        <w:tc>
          <w:tcPr>
            <w:tcW w:w="881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0.033</w:t>
            </w:r>
          </w:p>
        </w:tc>
      </w:tr>
      <w:tr w:rsidR="006070CB" w:rsidRPr="003412B9" w:rsidTr="000C43AB">
        <w:tc>
          <w:tcPr>
            <w:tcW w:w="880" w:type="dxa"/>
          </w:tcPr>
          <w:p w:rsidR="006070CB" w:rsidRPr="003412B9" w:rsidRDefault="006070CB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Passes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0.068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0.170</w:t>
            </w:r>
          </w:p>
        </w:tc>
        <w:tc>
          <w:tcPr>
            <w:tcW w:w="881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-0.109</w:t>
            </w:r>
          </w:p>
        </w:tc>
      </w:tr>
      <w:tr w:rsidR="006070CB" w:rsidRPr="003412B9" w:rsidTr="000C43AB">
        <w:tc>
          <w:tcPr>
            <w:tcW w:w="880" w:type="dxa"/>
          </w:tcPr>
          <w:p w:rsidR="006070CB" w:rsidRPr="003412B9" w:rsidRDefault="006070CB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Sentence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-0.158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-0.081</w:t>
            </w:r>
          </w:p>
        </w:tc>
        <w:tc>
          <w:tcPr>
            <w:tcW w:w="881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-0.151</w:t>
            </w:r>
          </w:p>
        </w:tc>
      </w:tr>
      <w:tr w:rsidR="006070CB" w:rsidRPr="003412B9" w:rsidTr="000C43AB">
        <w:tc>
          <w:tcPr>
            <w:tcW w:w="880" w:type="dxa"/>
          </w:tcPr>
          <w:p w:rsidR="006070CB" w:rsidRPr="003412B9" w:rsidRDefault="006070CB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Should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0.150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0.064</w:t>
            </w:r>
          </w:p>
        </w:tc>
        <w:tc>
          <w:tcPr>
            <w:tcW w:w="881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0.145</w:t>
            </w:r>
          </w:p>
        </w:tc>
      </w:tr>
      <w:tr w:rsidR="00BF660D" w:rsidRPr="003412B9" w:rsidTr="000C43AB">
        <w:tc>
          <w:tcPr>
            <w:tcW w:w="880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swing</w:t>
            </w:r>
          </w:p>
        </w:tc>
        <w:tc>
          <w:tcPr>
            <w:tcW w:w="880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-0.097</w:t>
            </w:r>
          </w:p>
        </w:tc>
        <w:tc>
          <w:tcPr>
            <w:tcW w:w="880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-0.055</w:t>
            </w:r>
          </w:p>
        </w:tc>
        <w:tc>
          <w:tcPr>
            <w:tcW w:w="881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0.188</w:t>
            </w:r>
          </w:p>
        </w:tc>
      </w:tr>
      <w:tr w:rsidR="006070CB" w:rsidRPr="003412B9" w:rsidTr="000C43AB"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sword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0.036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0.071</w:t>
            </w:r>
          </w:p>
        </w:tc>
        <w:tc>
          <w:tcPr>
            <w:tcW w:w="881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0.059</w:t>
            </w:r>
          </w:p>
        </w:tc>
      </w:tr>
      <w:tr w:rsidR="006070CB" w:rsidRPr="003412B9" w:rsidTr="000C43AB">
        <w:tc>
          <w:tcPr>
            <w:tcW w:w="880" w:type="dxa"/>
          </w:tcPr>
          <w:p w:rsidR="006070CB" w:rsidRPr="003412B9" w:rsidRDefault="006070CB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The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0.168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-0.060</w:t>
            </w:r>
          </w:p>
        </w:tc>
        <w:tc>
          <w:tcPr>
            <w:tcW w:w="881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-0.058</w:t>
            </w:r>
          </w:p>
        </w:tc>
      </w:tr>
      <w:tr w:rsidR="006070CB" w:rsidRPr="003412B9" w:rsidTr="000C43AB">
        <w:tc>
          <w:tcPr>
            <w:tcW w:w="880" w:type="dxa"/>
          </w:tcPr>
          <w:p w:rsidR="006070CB" w:rsidRPr="003412B9" w:rsidRDefault="006070CB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who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0.098</w:t>
            </w:r>
          </w:p>
        </w:tc>
        <w:tc>
          <w:tcPr>
            <w:tcW w:w="880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0.015</w:t>
            </w:r>
          </w:p>
        </w:tc>
        <w:tc>
          <w:tcPr>
            <w:tcW w:w="881" w:type="dxa"/>
          </w:tcPr>
          <w:p w:rsidR="006070CB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0.096</w:t>
            </w:r>
          </w:p>
        </w:tc>
      </w:tr>
    </w:tbl>
    <w:p w:rsidR="005662C9" w:rsidRPr="00E45771" w:rsidRDefault="00184319" w:rsidP="003412B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即</w:t>
      </w:r>
      <w:r>
        <w:rPr>
          <w:rFonts w:ascii="Times New Roman" w:eastAsia="宋体" w:hAnsi="Times New Roman" w:cs="Times New Roman" w:hint="eastAsia"/>
          <w:szCs w:val="21"/>
        </w:rPr>
        <w:t>W</w:t>
      </w:r>
      <w:r w:rsidRPr="00D91AA6">
        <w:rPr>
          <w:rFonts w:ascii="Times New Roman" w:eastAsia="宋体" w:hAnsi="Times New Roman" w:cs="Times New Roman"/>
          <w:szCs w:val="21"/>
          <w:vertAlign w:val="superscript"/>
        </w:rPr>
        <w:t>[1]</w:t>
      </w:r>
      <w:r w:rsidRPr="00E45771">
        <w:rPr>
          <w:rFonts w:ascii="Times New Roman" w:eastAsia="宋体" w:hAnsi="Times New Roman" w:cs="Times New Roman" w:hint="eastAsia"/>
          <w:szCs w:val="21"/>
        </w:rPr>
        <w:t>的初始值为（</w:t>
      </w:r>
      <w:r w:rsidR="008C2DF4" w:rsidRPr="00E45771">
        <w:rPr>
          <w:rFonts w:ascii="Times New Roman" w:eastAsia="宋体" w:hAnsi="Times New Roman" w:cs="Times New Roman" w:hint="eastAsia"/>
          <w:szCs w:val="21"/>
        </w:rPr>
        <w:t>W</w:t>
      </w:r>
      <w:r w:rsidR="008C2DF4">
        <w:rPr>
          <w:rFonts w:ascii="Times New Roman" w:eastAsia="宋体" w:hAnsi="Times New Roman" w:cs="Times New Roman" w:hint="eastAsia"/>
          <w:szCs w:val="21"/>
        </w:rPr>
        <w:t>的</w:t>
      </w:r>
      <w:r w:rsidRPr="00E45771">
        <w:rPr>
          <w:rFonts w:ascii="Times New Roman" w:eastAsia="宋体" w:hAnsi="Times New Roman" w:cs="Times New Roman" w:hint="eastAsia"/>
          <w:szCs w:val="21"/>
        </w:rPr>
        <w:t>转置）</w:t>
      </w:r>
    </w:p>
    <w:tbl>
      <w:tblPr>
        <w:tblW w:w="8120" w:type="dxa"/>
        <w:tblInd w:w="-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880"/>
        <w:gridCol w:w="880"/>
      </w:tblGrid>
      <w:tr w:rsidR="00184319" w:rsidRPr="00E45771" w:rsidTr="00E45771">
        <w:trPr>
          <w:trHeight w:val="227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-0.078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0.068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-0.158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0.150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-0.097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0.036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0.168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0.098 </w:t>
            </w:r>
          </w:p>
        </w:tc>
      </w:tr>
      <w:tr w:rsidR="00184319" w:rsidRPr="00E45771" w:rsidTr="00184319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0.018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0.170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-0.081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0.064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-0.055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0.071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-0.060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0.015 </w:t>
            </w:r>
          </w:p>
        </w:tc>
      </w:tr>
      <w:tr w:rsidR="00184319" w:rsidRPr="00E45771" w:rsidTr="00E45771">
        <w:trPr>
          <w:trHeight w:val="2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0.033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-0.109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-0.151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0.145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0.188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0.059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-0.058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319" w:rsidRPr="00E45771" w:rsidRDefault="00184319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0.096 </w:t>
            </w:r>
          </w:p>
        </w:tc>
      </w:tr>
    </w:tbl>
    <w:p w:rsidR="00C015A6" w:rsidRPr="003412B9" w:rsidRDefault="00EF4F9C" w:rsidP="003412B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词项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="00C015A6" w:rsidRPr="003412B9">
        <w:rPr>
          <w:rFonts w:ascii="Times New Roman" w:eastAsia="宋体" w:hAnsi="Times New Roman" w:cs="Times New Roman"/>
          <w:szCs w:val="21"/>
        </w:rPr>
        <w:t>asses</w:t>
      </w:r>
      <w:r w:rsidR="00C015A6" w:rsidRPr="003412B9">
        <w:rPr>
          <w:rFonts w:ascii="Times New Roman" w:eastAsia="宋体" w:hAnsi="Times New Roman" w:cs="Times New Roman"/>
          <w:szCs w:val="21"/>
        </w:rPr>
        <w:t>对应的</w:t>
      </w:r>
      <w:r w:rsidR="00C015A6" w:rsidRPr="003412B9">
        <w:rPr>
          <w:rFonts w:ascii="Times New Roman" w:eastAsia="宋体" w:hAnsi="Times New Roman" w:cs="Times New Roman"/>
          <w:szCs w:val="21"/>
        </w:rPr>
        <w:t>one hot encoding</w:t>
      </w:r>
      <w:r w:rsidR="00C015A6" w:rsidRPr="003412B9">
        <w:rPr>
          <w:rFonts w:ascii="Times New Roman" w:eastAsia="宋体" w:hAnsi="Times New Roman" w:cs="Times New Roman"/>
          <w:szCs w:val="21"/>
        </w:rPr>
        <w:t>如下，它作为输入</w:t>
      </w:r>
      <w:r w:rsidR="00C015A6" w:rsidRPr="003412B9">
        <w:rPr>
          <w:rFonts w:ascii="Times New Roman" w:eastAsia="宋体" w:hAnsi="Times New Roman" w:cs="Times New Roman"/>
          <w:szCs w:val="21"/>
        </w:rPr>
        <w:t>X</w:t>
      </w:r>
      <w:r w:rsidR="00184319">
        <w:rPr>
          <w:rFonts w:ascii="Times New Roman" w:eastAsia="宋体" w:hAnsi="Times New Roman" w:cs="Times New Roman" w:hint="eastAsia"/>
          <w:szCs w:val="21"/>
        </w:rPr>
        <w:t>，即</w:t>
      </w:r>
      <w:r w:rsidR="00184319">
        <w:rPr>
          <w:rFonts w:ascii="Times New Roman" w:eastAsia="宋体" w:hAnsi="Times New Roman" w:cs="Times New Roman" w:hint="eastAsia"/>
          <w:szCs w:val="21"/>
        </w:rPr>
        <w:t>A</w:t>
      </w:r>
      <w:r w:rsidR="00184319" w:rsidRPr="00E45771">
        <w:rPr>
          <w:rFonts w:ascii="Times New Roman" w:eastAsia="宋体" w:hAnsi="Times New Roman" w:cs="Times New Roman"/>
          <w:szCs w:val="21"/>
          <w:vertAlign w:val="superscript"/>
        </w:rPr>
        <w:t>[0]</w:t>
      </w:r>
      <w:r w:rsidR="00C015A6" w:rsidRPr="003412B9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</w:tblGrid>
      <w:tr w:rsidR="000C43AB" w:rsidRPr="003412B9" w:rsidTr="00CA5C38">
        <w:tc>
          <w:tcPr>
            <w:tcW w:w="98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Man</w:t>
            </w:r>
          </w:p>
        </w:tc>
        <w:tc>
          <w:tcPr>
            <w:tcW w:w="70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0C43AB" w:rsidRPr="003412B9" w:rsidTr="00CA5C38">
        <w:tc>
          <w:tcPr>
            <w:tcW w:w="98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Passes</w:t>
            </w:r>
          </w:p>
        </w:tc>
        <w:tc>
          <w:tcPr>
            <w:tcW w:w="70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1</w:t>
            </w:r>
          </w:p>
        </w:tc>
      </w:tr>
      <w:tr w:rsidR="000C43AB" w:rsidRPr="003412B9" w:rsidTr="00CA5C38">
        <w:tc>
          <w:tcPr>
            <w:tcW w:w="98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Sentence</w:t>
            </w:r>
          </w:p>
        </w:tc>
        <w:tc>
          <w:tcPr>
            <w:tcW w:w="70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0C43AB" w:rsidRPr="003412B9" w:rsidTr="00CA5C38">
        <w:tc>
          <w:tcPr>
            <w:tcW w:w="98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Should</w:t>
            </w:r>
          </w:p>
        </w:tc>
        <w:tc>
          <w:tcPr>
            <w:tcW w:w="70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0C43AB" w:rsidRPr="003412B9" w:rsidTr="00CA5C38">
        <w:tc>
          <w:tcPr>
            <w:tcW w:w="98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swing</w:t>
            </w:r>
          </w:p>
        </w:tc>
        <w:tc>
          <w:tcPr>
            <w:tcW w:w="70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…</w:t>
            </w:r>
          </w:p>
        </w:tc>
      </w:tr>
      <w:tr w:rsidR="000C43AB" w:rsidRPr="003412B9" w:rsidTr="00CA5C38">
        <w:tc>
          <w:tcPr>
            <w:tcW w:w="98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sword</w:t>
            </w:r>
          </w:p>
        </w:tc>
        <w:tc>
          <w:tcPr>
            <w:tcW w:w="70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…</w:t>
            </w:r>
          </w:p>
        </w:tc>
      </w:tr>
      <w:tr w:rsidR="000C43AB" w:rsidRPr="003412B9" w:rsidTr="00CA5C38">
        <w:tc>
          <w:tcPr>
            <w:tcW w:w="98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The</w:t>
            </w:r>
          </w:p>
        </w:tc>
        <w:tc>
          <w:tcPr>
            <w:tcW w:w="70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0C43AB" w:rsidRPr="003412B9" w:rsidTr="00CA5C38">
        <w:tc>
          <w:tcPr>
            <w:tcW w:w="98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who</w:t>
            </w:r>
          </w:p>
        </w:tc>
        <w:tc>
          <w:tcPr>
            <w:tcW w:w="708" w:type="dxa"/>
          </w:tcPr>
          <w:p w:rsidR="000C43AB" w:rsidRPr="003412B9" w:rsidRDefault="000C43AB" w:rsidP="000C43AB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</w:tbl>
    <w:p w:rsidR="00C015A6" w:rsidRPr="003412B9" w:rsidRDefault="00EF4F9C" w:rsidP="003412B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h</w:t>
      </w:r>
      <w:r w:rsidR="00C015A6" w:rsidRPr="003412B9">
        <w:rPr>
          <w:rFonts w:ascii="Times New Roman" w:eastAsia="宋体" w:hAnsi="Times New Roman" w:cs="Times New Roman"/>
          <w:szCs w:val="21"/>
        </w:rPr>
        <w:t>=W</w:t>
      </w:r>
      <w:r w:rsidR="002F3727" w:rsidRPr="003412B9">
        <w:rPr>
          <w:rFonts w:ascii="Times New Roman" w:eastAsia="宋体" w:hAnsi="Times New Roman" w:cs="Times New Roman"/>
          <w:szCs w:val="21"/>
          <w:vertAlign w:val="superscript"/>
        </w:rPr>
        <w:t>T</w:t>
      </w:r>
      <w:r w:rsidR="00C015A6" w:rsidRPr="003412B9">
        <w:rPr>
          <w:rFonts w:ascii="Times New Roman" w:eastAsia="宋体" w:hAnsi="Times New Roman" w:cs="Times New Roman"/>
          <w:szCs w:val="21"/>
        </w:rPr>
        <w:t>X</w:t>
      </w:r>
      <w:r w:rsidR="00C015A6" w:rsidRPr="003412B9">
        <w:rPr>
          <w:rFonts w:ascii="Times New Roman" w:eastAsia="宋体" w:hAnsi="Times New Roman" w:cs="Times New Roman"/>
          <w:szCs w:val="21"/>
        </w:rPr>
        <w:t>得到的中间结果如下</w:t>
      </w:r>
      <w:r w:rsidR="00D91AA6">
        <w:rPr>
          <w:rFonts w:ascii="Times New Roman" w:eastAsia="宋体" w:hAnsi="Times New Roman" w:cs="Times New Roman" w:hint="eastAsia"/>
          <w:szCs w:val="21"/>
        </w:rPr>
        <w:t>，</w:t>
      </w:r>
      <w:r w:rsidR="00184319">
        <w:rPr>
          <w:rFonts w:ascii="Times New Roman" w:eastAsia="宋体" w:hAnsi="Times New Roman" w:cs="Times New Roman" w:hint="eastAsia"/>
          <w:szCs w:val="21"/>
        </w:rPr>
        <w:t>即</w:t>
      </w:r>
      <w:r w:rsidR="00184319">
        <w:rPr>
          <w:rFonts w:ascii="Times New Roman" w:eastAsia="宋体" w:hAnsi="Times New Roman" w:cs="Times New Roman" w:hint="eastAsia"/>
          <w:szCs w:val="21"/>
        </w:rPr>
        <w:t>A</w:t>
      </w:r>
      <w:r w:rsidR="00184319" w:rsidRPr="00D91AA6">
        <w:rPr>
          <w:rFonts w:ascii="Times New Roman" w:eastAsia="宋体" w:hAnsi="Times New Roman" w:cs="Times New Roman"/>
          <w:szCs w:val="21"/>
          <w:vertAlign w:val="superscript"/>
        </w:rPr>
        <w:t>[1]</w:t>
      </w:r>
      <w:r w:rsidR="00184319">
        <w:rPr>
          <w:rFonts w:ascii="Times New Roman" w:eastAsia="宋体" w:hAnsi="Times New Roman" w:cs="Times New Roman" w:hint="eastAsia"/>
          <w:szCs w:val="21"/>
        </w:rPr>
        <w:t>=</w:t>
      </w:r>
      <w:r w:rsidR="00184319" w:rsidRPr="0018431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84319">
        <w:rPr>
          <w:rFonts w:ascii="Times New Roman" w:eastAsia="宋体" w:hAnsi="Times New Roman" w:cs="Times New Roman" w:hint="eastAsia"/>
          <w:szCs w:val="21"/>
        </w:rPr>
        <w:t>Z</w:t>
      </w:r>
      <w:r w:rsidR="00184319" w:rsidRPr="00D91AA6">
        <w:rPr>
          <w:rFonts w:ascii="Times New Roman" w:eastAsia="宋体" w:hAnsi="Times New Roman" w:cs="Times New Roman"/>
          <w:szCs w:val="21"/>
          <w:vertAlign w:val="superscript"/>
        </w:rPr>
        <w:t>[1]</w:t>
      </w:r>
      <w:r w:rsidR="00184319">
        <w:rPr>
          <w:rFonts w:ascii="Times New Roman" w:eastAsia="宋体" w:hAnsi="Times New Roman" w:cs="Times New Roman" w:hint="eastAsia"/>
          <w:szCs w:val="21"/>
        </w:rPr>
        <w:t>=</w:t>
      </w:r>
      <w:r w:rsidR="00184319" w:rsidRPr="0018431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84319">
        <w:rPr>
          <w:rFonts w:ascii="Times New Roman" w:eastAsia="宋体" w:hAnsi="Times New Roman" w:cs="Times New Roman" w:hint="eastAsia"/>
          <w:szCs w:val="21"/>
        </w:rPr>
        <w:t>W</w:t>
      </w:r>
      <w:r w:rsidR="00184319" w:rsidRPr="00D91AA6">
        <w:rPr>
          <w:rFonts w:ascii="Times New Roman" w:eastAsia="宋体" w:hAnsi="Times New Roman" w:cs="Times New Roman"/>
          <w:szCs w:val="21"/>
          <w:vertAlign w:val="superscript"/>
        </w:rPr>
        <w:t>[1]</w:t>
      </w:r>
      <w:r w:rsidR="00184319" w:rsidRPr="0018431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184319">
        <w:rPr>
          <w:rFonts w:ascii="Times New Roman" w:eastAsia="宋体" w:hAnsi="Times New Roman" w:cs="Times New Roman" w:hint="eastAsia"/>
          <w:szCs w:val="21"/>
        </w:rPr>
        <w:t>A</w:t>
      </w:r>
      <w:r w:rsidR="00184319" w:rsidRPr="003E3AEC">
        <w:rPr>
          <w:rFonts w:ascii="Times New Roman" w:eastAsia="宋体" w:hAnsi="Times New Roman" w:cs="Times New Roman"/>
          <w:szCs w:val="21"/>
          <w:vertAlign w:val="superscript"/>
        </w:rPr>
        <w:t>[0]</w:t>
      </w:r>
      <w:r w:rsidR="00C015A6" w:rsidRPr="003412B9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</w:tblGrid>
      <w:tr w:rsidR="00C015A6" w:rsidRPr="003412B9" w:rsidTr="00C015A6">
        <w:tc>
          <w:tcPr>
            <w:tcW w:w="974" w:type="dxa"/>
          </w:tcPr>
          <w:p w:rsidR="00C015A6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0.068</w:t>
            </w:r>
          </w:p>
        </w:tc>
      </w:tr>
      <w:tr w:rsidR="00C015A6" w:rsidRPr="003412B9" w:rsidTr="00C015A6">
        <w:tc>
          <w:tcPr>
            <w:tcW w:w="974" w:type="dxa"/>
          </w:tcPr>
          <w:p w:rsidR="00C015A6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0.170</w:t>
            </w:r>
          </w:p>
        </w:tc>
      </w:tr>
      <w:tr w:rsidR="00C015A6" w:rsidRPr="003412B9" w:rsidTr="00C015A6">
        <w:tc>
          <w:tcPr>
            <w:tcW w:w="974" w:type="dxa"/>
          </w:tcPr>
          <w:p w:rsidR="00C015A6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-0.109</w:t>
            </w:r>
          </w:p>
        </w:tc>
      </w:tr>
    </w:tbl>
    <w:p w:rsidR="00C015A6" w:rsidRPr="003412B9" w:rsidRDefault="00C015A6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W'(3*8)</w:t>
      </w:r>
      <w:r w:rsidR="00184319">
        <w:rPr>
          <w:rFonts w:ascii="Times New Roman" w:eastAsia="宋体" w:hAnsi="Times New Roman" w:cs="Times New Roman" w:hint="eastAsia"/>
          <w:szCs w:val="21"/>
        </w:rPr>
        <w:t>初始值</w:t>
      </w:r>
      <w:r w:rsidRPr="003412B9">
        <w:rPr>
          <w:rFonts w:ascii="Times New Roman" w:eastAsia="宋体" w:hAnsi="Times New Roman" w:cs="Times New Roman"/>
          <w:szCs w:val="21"/>
        </w:rPr>
        <w:t>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F660D" w:rsidRPr="003412B9" w:rsidTr="000C43AB"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0.192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0.070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-0.066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0.014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-0.012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0.013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0.016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-0.028</w:t>
            </w:r>
          </w:p>
        </w:tc>
      </w:tr>
      <w:tr w:rsidR="00BF660D" w:rsidRPr="003412B9" w:rsidTr="000C43AB"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0.176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0.061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0.117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0.006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0.067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0.111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0.175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-0.016</w:t>
            </w:r>
          </w:p>
        </w:tc>
      </w:tr>
      <w:tr w:rsidR="00BF660D" w:rsidRPr="003412B9" w:rsidTr="000C43AB"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0.012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-0.046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0.083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-0.044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0.147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-0.097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-0.198</w:t>
            </w:r>
          </w:p>
        </w:tc>
        <w:tc>
          <w:tcPr>
            <w:tcW w:w="1037" w:type="dxa"/>
          </w:tcPr>
          <w:p w:rsidR="00BF660D" w:rsidRPr="003412B9" w:rsidRDefault="00BF660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0.148</w:t>
            </w:r>
          </w:p>
        </w:tc>
      </w:tr>
    </w:tbl>
    <w:p w:rsidR="00184319" w:rsidRDefault="00184319" w:rsidP="00E4577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即</w:t>
      </w:r>
      <w:r>
        <w:rPr>
          <w:rFonts w:ascii="Times New Roman" w:eastAsia="宋体" w:hAnsi="Times New Roman" w:cs="Times New Roman" w:hint="eastAsia"/>
          <w:szCs w:val="21"/>
        </w:rPr>
        <w:t>W</w:t>
      </w:r>
      <w:r w:rsidRPr="00D91AA6">
        <w:rPr>
          <w:rFonts w:ascii="Times New Roman" w:eastAsia="宋体" w:hAnsi="Times New Roman" w:cs="Times New Roman"/>
          <w:szCs w:val="21"/>
          <w:vertAlign w:val="superscript"/>
        </w:rPr>
        <w:t>[2]</w:t>
      </w:r>
      <w:r w:rsidRPr="003412B9">
        <w:rPr>
          <w:rFonts w:ascii="Times New Roman" w:eastAsia="宋体" w:hAnsi="Times New Roman" w:cs="Times New Roman"/>
          <w:szCs w:val="21"/>
        </w:rPr>
        <w:t>的初始值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="00E45771">
        <w:rPr>
          <w:rFonts w:ascii="Times New Roman" w:eastAsia="宋体" w:hAnsi="Times New Roman" w:cs="Times New Roman" w:hint="eastAsia"/>
          <w:szCs w:val="21"/>
        </w:rPr>
        <w:t>（</w:t>
      </w:r>
      <w:r w:rsidR="00E45771">
        <w:rPr>
          <w:rFonts w:ascii="Times New Roman" w:eastAsia="宋体" w:hAnsi="Times New Roman" w:cs="Times New Roman" w:hint="eastAsia"/>
          <w:szCs w:val="21"/>
        </w:rPr>
        <w:t>W</w:t>
      </w:r>
      <w:ins w:id="0" w:author="Administrator" w:date="2024-09-05T13:48:00Z">
        <w:r w:rsidR="00137CEB" w:rsidRPr="003412B9">
          <w:rPr>
            <w:rFonts w:ascii="Times New Roman" w:eastAsia="宋体" w:hAnsi="Times New Roman" w:cs="Times New Roman"/>
            <w:szCs w:val="21"/>
          </w:rPr>
          <w:t>'</w:t>
        </w:r>
      </w:ins>
      <w:del w:id="1" w:author="Administrator" w:date="2024-09-05T13:48:00Z">
        <w:r w:rsidR="00E45771" w:rsidDel="00137CEB">
          <w:rPr>
            <w:rFonts w:ascii="Times New Roman" w:eastAsia="宋体" w:hAnsi="Times New Roman" w:cs="Times New Roman"/>
            <w:szCs w:val="21"/>
          </w:rPr>
          <w:delText>’</w:delText>
        </w:r>
      </w:del>
      <w:r w:rsidR="00E45771">
        <w:rPr>
          <w:rFonts w:ascii="Times New Roman" w:eastAsia="宋体" w:hAnsi="Times New Roman" w:cs="Times New Roman" w:hint="eastAsia"/>
          <w:szCs w:val="21"/>
        </w:rPr>
        <w:t>的转置）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tbl>
      <w:tblPr>
        <w:tblW w:w="3000" w:type="dxa"/>
        <w:tblInd w:w="-5" w:type="dxa"/>
        <w:tblLook w:val="04A0" w:firstRow="1" w:lastRow="0" w:firstColumn="1" w:lastColumn="0" w:noHBand="0" w:noVBand="1"/>
      </w:tblPr>
      <w:tblGrid>
        <w:gridCol w:w="1060"/>
        <w:gridCol w:w="1060"/>
        <w:gridCol w:w="880"/>
      </w:tblGrid>
      <w:tr w:rsidR="0091268B" w:rsidRPr="00E45771" w:rsidTr="0091268B">
        <w:trPr>
          <w:trHeight w:val="30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0.192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0.176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0.012 </w:t>
            </w:r>
          </w:p>
        </w:tc>
      </w:tr>
      <w:tr w:rsidR="0091268B" w:rsidRPr="00E45771" w:rsidTr="0091268B">
        <w:trPr>
          <w:trHeight w:val="3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0.070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0.061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-0.046 </w:t>
            </w:r>
          </w:p>
        </w:tc>
      </w:tr>
      <w:tr w:rsidR="0091268B" w:rsidRPr="00E45771" w:rsidTr="0091268B">
        <w:trPr>
          <w:trHeight w:val="3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-0.066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0.117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0.083 </w:t>
            </w:r>
          </w:p>
        </w:tc>
      </w:tr>
      <w:tr w:rsidR="0091268B" w:rsidRPr="00E45771" w:rsidTr="0091268B">
        <w:trPr>
          <w:trHeight w:val="3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0.014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0.006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-0.044 </w:t>
            </w:r>
          </w:p>
        </w:tc>
      </w:tr>
      <w:tr w:rsidR="0091268B" w:rsidRPr="00E45771" w:rsidTr="0091268B">
        <w:trPr>
          <w:trHeight w:val="3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-0.012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0.067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0.147 </w:t>
            </w:r>
          </w:p>
        </w:tc>
      </w:tr>
      <w:tr w:rsidR="0091268B" w:rsidRPr="00E45771" w:rsidTr="0091268B">
        <w:trPr>
          <w:trHeight w:val="3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0.013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0.111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-0.097 </w:t>
            </w:r>
          </w:p>
        </w:tc>
      </w:tr>
      <w:tr w:rsidR="0091268B" w:rsidRPr="00E45771" w:rsidTr="0091268B">
        <w:trPr>
          <w:trHeight w:val="3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0.016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0.175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-0.198 </w:t>
            </w:r>
          </w:p>
        </w:tc>
      </w:tr>
      <w:tr w:rsidR="0091268B" w:rsidRPr="00E45771" w:rsidTr="00E45771">
        <w:trPr>
          <w:trHeight w:val="2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-0.028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-0.016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68B" w:rsidRPr="00E45771" w:rsidRDefault="0091268B" w:rsidP="00E45771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E45771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0.148 </w:t>
            </w:r>
          </w:p>
        </w:tc>
      </w:tr>
    </w:tbl>
    <w:p w:rsidR="00C015A6" w:rsidRPr="003412B9" w:rsidRDefault="0091268B" w:rsidP="003412B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r w:rsidR="002F3727" w:rsidRPr="003412B9">
        <w:rPr>
          <w:rFonts w:ascii="Times New Roman" w:eastAsia="宋体" w:hAnsi="Times New Roman" w:cs="Times New Roman"/>
          <w:szCs w:val="21"/>
        </w:rPr>
        <w:t>W'</w:t>
      </w:r>
      <w:r w:rsidR="002F3727" w:rsidRPr="003412B9">
        <w:rPr>
          <w:rFonts w:ascii="Times New Roman" w:eastAsia="宋体" w:hAnsi="Times New Roman" w:cs="Times New Roman"/>
          <w:szCs w:val="21"/>
          <w:vertAlign w:val="superscript"/>
        </w:rPr>
        <w:t>T</w:t>
      </w:r>
      <w:r w:rsidR="002F3727" w:rsidRPr="003412B9">
        <w:rPr>
          <w:rFonts w:ascii="Times New Roman" w:eastAsia="宋体" w:hAnsi="Times New Roman" w:cs="Times New Roman"/>
          <w:szCs w:val="21"/>
        </w:rPr>
        <w:t>h</w:t>
      </w:r>
      <w:r w:rsidR="002F3727" w:rsidRPr="003412B9">
        <w:rPr>
          <w:rFonts w:ascii="Times New Roman" w:eastAsia="宋体" w:hAnsi="Times New Roman" w:cs="Times New Roman"/>
          <w:szCs w:val="21"/>
        </w:rPr>
        <w:t>的结果如下</w:t>
      </w:r>
      <w:r w:rsidR="00E45771">
        <w:rPr>
          <w:rFonts w:ascii="Times New Roman" w:eastAsia="宋体" w:hAnsi="Times New Roman" w:cs="Times New Roman" w:hint="eastAsia"/>
          <w:szCs w:val="21"/>
        </w:rPr>
        <w:t>，即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</m:oMath>
      <w:r>
        <w:rPr>
          <w:rFonts w:ascii="Times New Roman" w:eastAsia="宋体" w:hAnsi="Times New Roman" w:cs="Times New Roman" w:hint="eastAsia"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</m:oMath>
      <w:r>
        <w:rPr>
          <w:rFonts w:ascii="Times New Roman" w:eastAsia="宋体" w:hAnsi="Times New Roman" w:cs="Times New Roman" w:hint="eastAsia"/>
          <w:szCs w:val="21"/>
        </w:rPr>
        <w:t>=W</w:t>
      </w:r>
      <w:r w:rsidRPr="00D91AA6">
        <w:rPr>
          <w:rFonts w:ascii="Times New Roman" w:eastAsia="宋体" w:hAnsi="Times New Roman" w:cs="Times New Roman"/>
          <w:szCs w:val="21"/>
          <w:vertAlign w:val="superscript"/>
        </w:rPr>
        <w:t>[2]</w:t>
      </w:r>
      <w:r>
        <w:rPr>
          <w:rFonts w:ascii="Times New Roman" w:eastAsia="宋体" w:hAnsi="Times New Roman" w:cs="Times New Roman" w:hint="eastAsia"/>
          <w:szCs w:val="21"/>
        </w:rPr>
        <w:t>A</w:t>
      </w:r>
      <w:r w:rsidRPr="00D91AA6">
        <w:rPr>
          <w:rFonts w:ascii="Times New Roman" w:eastAsia="宋体" w:hAnsi="Times New Roman" w:cs="Times New Roman"/>
          <w:szCs w:val="21"/>
          <w:vertAlign w:val="superscript"/>
        </w:rPr>
        <w:t>[1]</w:t>
      </w:r>
      <w:r w:rsidR="00D91AA6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再</w:t>
      </w:r>
      <w:r w:rsidR="006070CB" w:rsidRPr="003412B9">
        <w:rPr>
          <w:rFonts w:ascii="Times New Roman" w:eastAsia="宋体" w:hAnsi="Times New Roman" w:cs="Times New Roman"/>
          <w:szCs w:val="21"/>
        </w:rPr>
        <w:t>经过</w:t>
      </w:r>
      <w:r w:rsidR="006070CB" w:rsidRPr="003412B9">
        <w:rPr>
          <w:rFonts w:ascii="Times New Roman" w:eastAsia="宋体" w:hAnsi="Times New Roman" w:cs="Times New Roman"/>
          <w:szCs w:val="21"/>
        </w:rPr>
        <w:t>Softmax</w:t>
      </w:r>
      <w:r w:rsidR="006070CB" w:rsidRPr="003412B9">
        <w:rPr>
          <w:rFonts w:ascii="Times New Roman" w:eastAsia="宋体" w:hAnsi="Times New Roman" w:cs="Times New Roman"/>
          <w:szCs w:val="21"/>
        </w:rPr>
        <w:t>处理，</w:t>
      </w:r>
      <w:r w:rsidR="00D91AA6" w:rsidRPr="003412B9">
        <w:rPr>
          <w:rFonts w:ascii="Times New Roman" w:eastAsia="宋体" w:hAnsi="Times New Roman" w:cs="Times New Roman"/>
          <w:szCs w:val="21"/>
        </w:rPr>
        <w:t>就是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e>
            </m:d>
          </m:sup>
        </m:sSup>
      </m:oMath>
      <w:r w:rsidR="002F3727" w:rsidRPr="003412B9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832"/>
        <w:gridCol w:w="1019"/>
        <w:gridCol w:w="832"/>
        <w:gridCol w:w="832"/>
      </w:tblGrid>
      <w:tr w:rsidR="00CA5C38" w:rsidRPr="003412B9" w:rsidTr="00CA5C38">
        <w:tc>
          <w:tcPr>
            <w:tcW w:w="831" w:type="dxa"/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Man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.042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Man</w:t>
            </w:r>
          </w:p>
        </w:tc>
        <w:tc>
          <w:tcPr>
            <w:tcW w:w="832" w:type="dxa"/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0.128</w:t>
            </w:r>
          </w:p>
        </w:tc>
      </w:tr>
      <w:tr w:rsidR="00CA5C38" w:rsidRPr="003412B9" w:rsidTr="00CA5C38">
        <w:tc>
          <w:tcPr>
            <w:tcW w:w="831" w:type="dxa"/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Passes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.020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Passes</w:t>
            </w:r>
          </w:p>
        </w:tc>
        <w:tc>
          <w:tcPr>
            <w:tcW w:w="832" w:type="dxa"/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0.125</w:t>
            </w:r>
          </w:p>
        </w:tc>
      </w:tr>
      <w:tr w:rsidR="00CA5C38" w:rsidRPr="003412B9" w:rsidTr="00CA5C38">
        <w:tc>
          <w:tcPr>
            <w:tcW w:w="831" w:type="dxa"/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Sentence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.006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Sentence</w:t>
            </w:r>
          </w:p>
        </w:tc>
        <w:tc>
          <w:tcPr>
            <w:tcW w:w="832" w:type="dxa"/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0.124</w:t>
            </w:r>
          </w:p>
        </w:tc>
      </w:tr>
      <w:tr w:rsidR="00CA5C38" w:rsidRPr="003412B9" w:rsidTr="00CA5C38">
        <w:tc>
          <w:tcPr>
            <w:tcW w:w="831" w:type="dxa"/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Should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.007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CA5C38">
              <w:rPr>
                <w:rFonts w:ascii="Times New Roman" w:eastAsia="宋体" w:hAnsi="Times New Roman" w:cs="Times New Roman"/>
                <w:sz w:val="15"/>
                <w:szCs w:val="21"/>
              </w:rPr>
              <w:sym w:font="Wingdings" w:char="F0E0"/>
            </w: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Softmax</w:t>
            </w:r>
            <w:r w:rsidRPr="00CA5C38">
              <w:rPr>
                <w:rFonts w:ascii="Times New Roman" w:eastAsia="宋体" w:hAnsi="Times New Roman" w:cs="Times New Roman"/>
                <w:sz w:val="15"/>
                <w:szCs w:val="21"/>
              </w:rPr>
              <w:sym w:font="Wingdings" w:char="F0E0"/>
            </w: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Should</w:t>
            </w:r>
          </w:p>
        </w:tc>
        <w:tc>
          <w:tcPr>
            <w:tcW w:w="832" w:type="dxa"/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0.124</w:t>
            </w:r>
          </w:p>
        </w:tc>
      </w:tr>
      <w:tr w:rsidR="00CA5C38" w:rsidRPr="003412B9" w:rsidTr="00CA5C38">
        <w:tc>
          <w:tcPr>
            <w:tcW w:w="831" w:type="dxa"/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swing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0.005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swing</w:t>
            </w:r>
          </w:p>
        </w:tc>
        <w:tc>
          <w:tcPr>
            <w:tcW w:w="832" w:type="dxa"/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0.122</w:t>
            </w:r>
          </w:p>
        </w:tc>
      </w:tr>
      <w:tr w:rsidR="00CA5C38" w:rsidRPr="003412B9" w:rsidTr="00CA5C38">
        <w:tc>
          <w:tcPr>
            <w:tcW w:w="831" w:type="dxa"/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sword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.030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sword</w:t>
            </w:r>
          </w:p>
        </w:tc>
        <w:tc>
          <w:tcPr>
            <w:tcW w:w="832" w:type="dxa"/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0.127</w:t>
            </w:r>
          </w:p>
        </w:tc>
      </w:tr>
      <w:tr w:rsidR="00CA5C38" w:rsidRPr="003412B9" w:rsidTr="00CA5C38">
        <w:tc>
          <w:tcPr>
            <w:tcW w:w="831" w:type="dxa"/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The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.052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The</w:t>
            </w:r>
          </w:p>
        </w:tc>
        <w:tc>
          <w:tcPr>
            <w:tcW w:w="832" w:type="dxa"/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0.130</w:t>
            </w:r>
          </w:p>
        </w:tc>
      </w:tr>
      <w:tr w:rsidR="00CA5C38" w:rsidRPr="003412B9" w:rsidTr="00CA5C38">
        <w:tc>
          <w:tcPr>
            <w:tcW w:w="831" w:type="dxa"/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who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0.021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who</w:t>
            </w:r>
          </w:p>
        </w:tc>
        <w:tc>
          <w:tcPr>
            <w:tcW w:w="832" w:type="dxa"/>
          </w:tcPr>
          <w:p w:rsidR="00CA5C38" w:rsidRPr="003412B9" w:rsidRDefault="00CA5C38" w:rsidP="00CA5C38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0.120</w:t>
            </w:r>
          </w:p>
        </w:tc>
      </w:tr>
    </w:tbl>
    <w:p w:rsidR="006070CB" w:rsidRPr="003412B9" w:rsidRDefault="006070CB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Softmax</w:t>
      </w:r>
      <w:r w:rsidRPr="003412B9">
        <w:rPr>
          <w:rFonts w:ascii="Times New Roman" w:eastAsia="宋体" w:hAnsi="Times New Roman" w:cs="Times New Roman"/>
          <w:szCs w:val="21"/>
        </w:rPr>
        <w:t>处理的目的是给出每个分类的概率，各个类别的概率之和为</w:t>
      </w:r>
      <w:r w:rsidRPr="003412B9">
        <w:rPr>
          <w:rFonts w:ascii="Times New Roman" w:eastAsia="宋体" w:hAnsi="Times New Roman" w:cs="Times New Roman"/>
          <w:szCs w:val="21"/>
        </w:rPr>
        <w:t>1</w:t>
      </w:r>
      <w:r w:rsidRPr="003412B9">
        <w:rPr>
          <w:rFonts w:ascii="Times New Roman" w:eastAsia="宋体" w:hAnsi="Times New Roman" w:cs="Times New Roman"/>
          <w:szCs w:val="21"/>
        </w:rPr>
        <w:t>，如图所示。</w:t>
      </w:r>
    </w:p>
    <w:p w:rsidR="006070CB" w:rsidRPr="003412B9" w:rsidRDefault="006070CB" w:rsidP="003412B9">
      <w:pPr>
        <w:jc w:val="center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252889" cy="133200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89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CB" w:rsidRPr="003412B9" w:rsidRDefault="006070CB" w:rsidP="003412B9">
      <w:pPr>
        <w:jc w:val="center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lastRenderedPageBreak/>
        <w:t>图</w:t>
      </w:r>
      <w:r w:rsidRPr="003412B9">
        <w:rPr>
          <w:rFonts w:ascii="Times New Roman" w:eastAsia="宋体" w:hAnsi="Times New Roman" w:cs="Times New Roman"/>
          <w:szCs w:val="21"/>
        </w:rPr>
        <w:t>1. Softmax</w:t>
      </w:r>
      <w:r w:rsidRPr="003412B9">
        <w:rPr>
          <w:rFonts w:ascii="Times New Roman" w:eastAsia="宋体" w:hAnsi="Times New Roman" w:cs="Times New Roman"/>
          <w:szCs w:val="21"/>
        </w:rPr>
        <w:t>原理</w:t>
      </w:r>
    </w:p>
    <w:p w:rsidR="002F3727" w:rsidRPr="003412B9" w:rsidRDefault="002F3727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由于</w:t>
      </w:r>
      <w:r w:rsidRPr="003412B9">
        <w:rPr>
          <w:rFonts w:ascii="Times New Roman" w:eastAsia="宋体" w:hAnsi="Times New Roman" w:cs="Times New Roman"/>
          <w:szCs w:val="21"/>
        </w:rPr>
        <w:t>Skip-Gram</w:t>
      </w:r>
      <w:r w:rsidRPr="003412B9">
        <w:rPr>
          <w:rFonts w:ascii="Times New Roman" w:eastAsia="宋体" w:hAnsi="Times New Roman" w:cs="Times New Roman"/>
          <w:szCs w:val="21"/>
        </w:rPr>
        <w:t>针对</w:t>
      </w:r>
      <w:r w:rsidRPr="003412B9">
        <w:rPr>
          <w:rFonts w:ascii="Times New Roman" w:eastAsia="宋体" w:hAnsi="Times New Roman" w:cs="Times New Roman"/>
          <w:szCs w:val="21"/>
        </w:rPr>
        <w:t>passes</w:t>
      </w:r>
      <w:r w:rsidRPr="003412B9">
        <w:rPr>
          <w:rFonts w:ascii="Times New Roman" w:eastAsia="宋体" w:hAnsi="Times New Roman" w:cs="Times New Roman"/>
          <w:szCs w:val="21"/>
        </w:rPr>
        <w:t>的输出是</w:t>
      </w:r>
      <w:r w:rsidRPr="003412B9">
        <w:rPr>
          <w:rFonts w:ascii="Times New Roman" w:eastAsia="宋体" w:hAnsi="Times New Roman" w:cs="Times New Roman"/>
          <w:szCs w:val="21"/>
        </w:rPr>
        <w:t>the</w:t>
      </w:r>
      <w:r w:rsidRPr="003412B9">
        <w:rPr>
          <w:rFonts w:ascii="Times New Roman" w:eastAsia="宋体" w:hAnsi="Times New Roman" w:cs="Times New Roman"/>
          <w:szCs w:val="21"/>
        </w:rPr>
        <w:t>和</w:t>
      </w:r>
      <w:r w:rsidRPr="003412B9">
        <w:rPr>
          <w:rFonts w:ascii="Times New Roman" w:eastAsia="宋体" w:hAnsi="Times New Roman" w:cs="Times New Roman"/>
          <w:szCs w:val="21"/>
        </w:rPr>
        <w:t>who</w:t>
      </w:r>
      <w:r w:rsidR="00CA5C38">
        <w:rPr>
          <w:rFonts w:ascii="Times New Roman" w:eastAsia="宋体" w:hAnsi="Times New Roman" w:cs="Times New Roman"/>
          <w:szCs w:val="21"/>
        </w:rPr>
        <w:t>，</w:t>
      </w:r>
      <w:r w:rsidRPr="003412B9">
        <w:rPr>
          <w:rFonts w:ascii="Times New Roman" w:eastAsia="宋体" w:hAnsi="Times New Roman" w:cs="Times New Roman"/>
          <w:szCs w:val="21"/>
        </w:rPr>
        <w:t>它们的</w:t>
      </w:r>
      <w:r w:rsidRPr="003412B9">
        <w:rPr>
          <w:rFonts w:ascii="Times New Roman" w:eastAsia="宋体" w:hAnsi="Times New Roman" w:cs="Times New Roman"/>
          <w:szCs w:val="21"/>
        </w:rPr>
        <w:t>one hot encoding</w:t>
      </w:r>
      <w:r w:rsidR="00CA5C38">
        <w:rPr>
          <w:rFonts w:ascii="Times New Roman" w:eastAsia="宋体" w:hAnsi="Times New Roman" w:cs="Times New Roman" w:hint="eastAsia"/>
          <w:szCs w:val="21"/>
        </w:rPr>
        <w:t>具体如下</w:t>
      </w:r>
      <w:r w:rsidRPr="003412B9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442"/>
        <w:gridCol w:w="984"/>
        <w:gridCol w:w="984"/>
      </w:tblGrid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Man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Man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Passes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Passes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Sentence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Sentence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Should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Should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swing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swing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sword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sword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The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1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The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who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who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1</w:t>
            </w:r>
          </w:p>
        </w:tc>
      </w:tr>
    </w:tbl>
    <w:p w:rsidR="008D09E6" w:rsidRPr="003412B9" w:rsidRDefault="006070CB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现在开始进行反向传播。</w:t>
      </w:r>
      <w:r w:rsidR="008D09E6" w:rsidRPr="003412B9">
        <w:rPr>
          <w:rFonts w:ascii="Times New Roman" w:eastAsia="宋体" w:hAnsi="Times New Roman" w:cs="Times New Roman"/>
          <w:szCs w:val="21"/>
        </w:rPr>
        <w:t>根据</w:t>
      </w:r>
      <m:oMath>
        <m: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 w:cs="Times New Roman"/>
            <w:szCs w:val="21"/>
          </w:rPr>
          <m:t>-Y</m:t>
        </m:r>
      </m:oMath>
      <w:r w:rsidR="008D09E6" w:rsidRPr="003412B9">
        <w:rPr>
          <w:rFonts w:ascii="Times New Roman" w:eastAsia="宋体" w:hAnsi="Times New Roman" w:cs="Times New Roman"/>
          <w:szCs w:val="21"/>
        </w:rPr>
        <w:t>，有样本</w:t>
      </w:r>
      <w:r w:rsidR="008D09E6" w:rsidRPr="003412B9">
        <w:rPr>
          <w:rFonts w:ascii="Times New Roman" w:eastAsia="宋体" w:hAnsi="Times New Roman" w:cs="Times New Roman"/>
          <w:szCs w:val="21"/>
        </w:rPr>
        <w:t>(Passes who)</w:t>
      </w:r>
      <w:r w:rsidR="008D09E6" w:rsidRPr="003412B9">
        <w:rPr>
          <w:rFonts w:ascii="Times New Roman" w:eastAsia="宋体" w:hAnsi="Times New Roman" w:cs="Times New Roman"/>
          <w:szCs w:val="21"/>
        </w:rPr>
        <w:t>和样本</w:t>
      </w:r>
      <w:r w:rsidR="008D09E6" w:rsidRPr="003412B9">
        <w:rPr>
          <w:rFonts w:ascii="Times New Roman" w:eastAsia="宋体" w:hAnsi="Times New Roman" w:cs="Times New Roman"/>
          <w:szCs w:val="21"/>
        </w:rPr>
        <w:t>(Passes the)</w:t>
      </w:r>
      <w:r w:rsidR="008D09E6" w:rsidRPr="003412B9">
        <w:rPr>
          <w:rFonts w:ascii="Times New Roman" w:eastAsia="宋体" w:hAnsi="Times New Roman" w:cs="Times New Roman"/>
          <w:szCs w:val="21"/>
        </w:rPr>
        <w:t>的误差分别如下</w:t>
      </w:r>
      <w:r w:rsidR="008C2DF4">
        <w:rPr>
          <w:rFonts w:ascii="Times New Roman" w:eastAsia="宋体" w:hAnsi="Times New Roman" w:cs="Times New Roman" w:hint="eastAsia"/>
          <w:szCs w:val="21"/>
        </w:rPr>
        <w:t>，即有两个误差</w:t>
      </w:r>
      <w:r w:rsidR="008D09E6" w:rsidRPr="003412B9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442"/>
        <w:gridCol w:w="984"/>
        <w:gridCol w:w="984"/>
      </w:tblGrid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Man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0.128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Man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0.128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Passes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0.125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Passes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0.125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Sentence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0.124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Sentence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0.124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Should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0.124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Should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0.124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swing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0.122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swing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0.122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sword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0.127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sword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0.127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The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0.130</w:t>
            </w:r>
            <w:r w:rsidR="00CA5C38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 </w:t>
            </w: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</w:t>
            </w:r>
            <w:r w:rsidR="00CA5C38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 </w:t>
            </w: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1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The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0.130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who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0.120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who</w:t>
            </w:r>
          </w:p>
        </w:tc>
        <w:tc>
          <w:tcPr>
            <w:tcW w:w="984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0.120</w:t>
            </w:r>
            <w:r w:rsidR="00CA5C38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 </w:t>
            </w: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</w:t>
            </w:r>
            <w:r w:rsidR="00CA5C38">
              <w:rPr>
                <w:rFonts w:ascii="Times New Roman" w:eastAsia="宋体" w:hAnsi="Times New Roman" w:cs="Times New Roman"/>
                <w:sz w:val="15"/>
                <w:szCs w:val="21"/>
              </w:rPr>
              <w:t xml:space="preserve"> </w:t>
            </w: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1</w:t>
            </w:r>
          </w:p>
        </w:tc>
      </w:tr>
    </w:tbl>
    <w:p w:rsidR="008D09E6" w:rsidRPr="003412B9" w:rsidRDefault="008C2DF4" w:rsidP="003412B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这两个误差相加，于是</w:t>
      </w:r>
      <w:r w:rsidR="008D09E6" w:rsidRPr="003412B9">
        <w:rPr>
          <w:rFonts w:ascii="Times New Roman" w:eastAsia="宋体" w:hAnsi="Times New Roman" w:cs="Times New Roman"/>
          <w:szCs w:val="21"/>
        </w:rPr>
        <w:t>两个样本的总的误差如下，根据这个误差进行反向传播</w:t>
      </w:r>
      <w:r>
        <w:rPr>
          <w:rFonts w:ascii="Times New Roman" w:eastAsia="宋体" w:hAnsi="Times New Roman" w:cs="Times New Roman" w:hint="eastAsia"/>
          <w:szCs w:val="21"/>
        </w:rPr>
        <w:t>，注意</w:t>
      </w:r>
      <m:oMath>
        <m: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</m:oMath>
      <w:r>
        <w:rPr>
          <w:rFonts w:ascii="Times New Roman" w:eastAsia="宋体" w:hAnsi="Times New Roman" w:cs="Times New Roman" w:hint="eastAsia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 xml:space="preserve"> d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</m:oMath>
      <w:r w:rsidR="008D09E6" w:rsidRPr="003412B9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990"/>
      </w:tblGrid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Man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0.256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Passes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0.251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Sentence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564724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247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Should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0.248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swing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0.245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sword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0.253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The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-0.741</w:t>
            </w:r>
          </w:p>
        </w:tc>
      </w:tr>
      <w:tr w:rsidR="004F288D" w:rsidRPr="003412B9" w:rsidTr="000C43AB"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who</w:t>
            </w:r>
          </w:p>
        </w:tc>
        <w:tc>
          <w:tcPr>
            <w:tcW w:w="990" w:type="dxa"/>
          </w:tcPr>
          <w:p w:rsidR="004F288D" w:rsidRPr="003412B9" w:rsidRDefault="004F288D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-0.759</w:t>
            </w:r>
          </w:p>
        </w:tc>
      </w:tr>
    </w:tbl>
    <w:p w:rsidR="008D09E6" w:rsidRPr="003412B9" w:rsidRDefault="00BF660D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反向传播修正</w:t>
      </w:r>
      <w:r w:rsidRPr="003412B9">
        <w:rPr>
          <w:rFonts w:ascii="Times New Roman" w:eastAsia="宋体" w:hAnsi="Times New Roman" w:cs="Times New Roman"/>
          <w:szCs w:val="21"/>
        </w:rPr>
        <w:t>W’</w:t>
      </w:r>
      <w:r w:rsidR="00D91AA6">
        <w:rPr>
          <w:rFonts w:ascii="Times New Roman" w:eastAsia="宋体" w:hAnsi="Times New Roman" w:cs="Times New Roman" w:hint="eastAsia"/>
          <w:szCs w:val="21"/>
        </w:rPr>
        <w:t>即</w:t>
      </w:r>
      <w:r w:rsidR="00D91AA6">
        <w:rPr>
          <w:rFonts w:ascii="Times New Roman" w:eastAsia="宋体" w:hAnsi="Times New Roman" w:cs="Times New Roman" w:hint="eastAsia"/>
          <w:szCs w:val="21"/>
        </w:rPr>
        <w:t>W</w:t>
      </w:r>
      <w:r w:rsidR="00D91AA6" w:rsidRPr="00D91AA6">
        <w:rPr>
          <w:rFonts w:ascii="Times New Roman" w:eastAsia="宋体" w:hAnsi="Times New Roman" w:cs="Times New Roman"/>
          <w:szCs w:val="21"/>
          <w:vertAlign w:val="superscript"/>
        </w:rPr>
        <w:t>[2]</w:t>
      </w:r>
    </w:p>
    <w:p w:rsidR="00BF660D" w:rsidRPr="003412B9" w:rsidRDefault="003412B9" w:rsidP="003412B9">
      <w:pPr>
        <w:rPr>
          <w:rFonts w:ascii="Times New Roman" w:eastAsia="宋体" w:hAnsi="Times New Roman" w:cs="Times New Roman"/>
          <w:color w:val="FF0000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BF660D" w:rsidRPr="003412B9">
        <w:rPr>
          <w:rFonts w:ascii="Times New Roman" w:eastAsia="宋体" w:hAnsi="Times New Roman" w:cs="Times New Roman"/>
          <w:szCs w:val="21"/>
        </w:rPr>
        <w:t>=(8,1</w:t>
      </w:r>
      <w:r w:rsidR="006063CB" w:rsidRPr="003412B9">
        <w:rPr>
          <w:rFonts w:ascii="Times New Roman" w:eastAsia="宋体" w:hAnsi="Times New Roman" w:cs="Times New Roman"/>
          <w:szCs w:val="21"/>
        </w:rPr>
        <w:t>)</w:t>
      </w:r>
      <w:r w:rsidR="006063CB" w:rsidRPr="006063CB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063CB">
        <w:rPr>
          <w:rFonts w:ascii="Times New Roman" w:eastAsia="宋体" w:hAnsi="Times New Roman" w:cs="Times New Roman" w:hint="eastAsia"/>
          <w:szCs w:val="21"/>
        </w:rPr>
        <w:t>×</w:t>
      </w:r>
      <w:r w:rsidR="006063CB" w:rsidRPr="003412B9">
        <w:rPr>
          <w:rFonts w:ascii="Times New Roman" w:eastAsia="宋体" w:hAnsi="Times New Roman" w:cs="Times New Roman"/>
          <w:szCs w:val="21"/>
        </w:rPr>
        <w:t xml:space="preserve">( </w:t>
      </w:r>
      <w:r w:rsidR="00BF660D" w:rsidRPr="003412B9">
        <w:rPr>
          <w:rFonts w:ascii="Times New Roman" w:eastAsia="宋体" w:hAnsi="Times New Roman" w:cs="Times New Roman"/>
          <w:szCs w:val="21"/>
        </w:rPr>
        <w:t>1, 3) = (8,3)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7"/>
        <w:gridCol w:w="615"/>
        <w:gridCol w:w="1024"/>
        <w:gridCol w:w="204"/>
        <w:gridCol w:w="757"/>
        <w:gridCol w:w="63"/>
        <w:gridCol w:w="1024"/>
        <w:gridCol w:w="923"/>
        <w:gridCol w:w="923"/>
        <w:gridCol w:w="923"/>
        <w:gridCol w:w="923"/>
      </w:tblGrid>
      <w:tr w:rsidR="00773E21" w:rsidRPr="003412B9" w:rsidTr="00EF4F9C">
        <w:tc>
          <w:tcPr>
            <w:tcW w:w="553" w:type="pct"/>
            <w:tcBorders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0.256</w:t>
            </w:r>
          </w:p>
        </w:tc>
        <w:tc>
          <w:tcPr>
            <w:tcW w:w="37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74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6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-0.028</w:t>
            </w:r>
          </w:p>
        </w:tc>
      </w:tr>
      <w:tr w:rsidR="00773E21" w:rsidRPr="003412B9" w:rsidTr="00EF4F9C">
        <w:tc>
          <w:tcPr>
            <w:tcW w:w="553" w:type="pct"/>
            <w:tcBorders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0.251</w:t>
            </w:r>
          </w:p>
        </w:tc>
        <w:tc>
          <w:tcPr>
            <w:tcW w:w="37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74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6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-0.027</w:t>
            </w:r>
          </w:p>
        </w:tc>
      </w:tr>
      <w:tr w:rsidR="00773E21" w:rsidRPr="003412B9" w:rsidTr="00EF4F9C">
        <w:tc>
          <w:tcPr>
            <w:tcW w:w="553" w:type="pct"/>
            <w:tcBorders>
              <w:right w:val="single" w:sz="4" w:space="0" w:color="auto"/>
            </w:tcBorders>
          </w:tcPr>
          <w:p w:rsidR="00773E21" w:rsidRPr="003412B9" w:rsidRDefault="00773E21" w:rsidP="00564724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564724">
              <w:rPr>
                <w:rFonts w:ascii="Times New Roman" w:eastAsia="宋体" w:hAnsi="Times New Roman" w:cs="Times New Roman"/>
                <w:sz w:val="15"/>
                <w:szCs w:val="21"/>
              </w:rPr>
              <w:t>247</w:t>
            </w:r>
          </w:p>
        </w:tc>
        <w:tc>
          <w:tcPr>
            <w:tcW w:w="37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7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6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E21" w:rsidRPr="003412B9" w:rsidRDefault="00773E21" w:rsidP="00564724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564724">
              <w:rPr>
                <w:rFonts w:ascii="Times New Roman" w:eastAsia="宋体" w:hAnsi="Times New Roman" w:cs="Times New Roman"/>
                <w:sz w:val="15"/>
                <w:szCs w:val="21"/>
              </w:rPr>
              <w:t>017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E21" w:rsidRPr="003412B9" w:rsidRDefault="00773E21" w:rsidP="00564724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564724">
              <w:rPr>
                <w:rFonts w:ascii="Times New Roman" w:eastAsia="宋体" w:hAnsi="Times New Roman" w:cs="Times New Roman"/>
                <w:sz w:val="15"/>
                <w:szCs w:val="21"/>
              </w:rPr>
              <w:t>042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E21" w:rsidRPr="003412B9" w:rsidRDefault="00773E21" w:rsidP="00564724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</w:t>
            </w:r>
            <w:r w:rsidR="00564724">
              <w:rPr>
                <w:rFonts w:ascii="Times New Roman" w:eastAsia="宋体" w:hAnsi="Times New Roman" w:cs="Times New Roman"/>
                <w:sz w:val="15"/>
                <w:szCs w:val="21"/>
              </w:rPr>
              <w:t>027</w:t>
            </w:r>
          </w:p>
        </w:tc>
      </w:tr>
      <w:tr w:rsidR="00773E21" w:rsidRPr="003412B9" w:rsidTr="00EF4F9C">
        <w:tc>
          <w:tcPr>
            <w:tcW w:w="553" w:type="pct"/>
            <w:tcBorders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0.248</w:t>
            </w:r>
          </w:p>
        </w:tc>
        <w:tc>
          <w:tcPr>
            <w:tcW w:w="3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×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0.068</w:t>
            </w:r>
          </w:p>
        </w:tc>
        <w:tc>
          <w:tcPr>
            <w:tcW w:w="6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-0.109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=</w:t>
            </w:r>
          </w:p>
        </w:tc>
        <w:tc>
          <w:tcPr>
            <w:tcW w:w="556" w:type="pct"/>
            <w:tcBorders>
              <w:left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56" w:type="pct"/>
            <w:tcBorders>
              <w:left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0.042</w:t>
            </w:r>
          </w:p>
        </w:tc>
        <w:tc>
          <w:tcPr>
            <w:tcW w:w="556" w:type="pct"/>
            <w:tcBorders>
              <w:left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-0.027</w:t>
            </w:r>
          </w:p>
        </w:tc>
      </w:tr>
      <w:tr w:rsidR="00773E21" w:rsidRPr="003412B9" w:rsidTr="00EF4F9C">
        <w:tc>
          <w:tcPr>
            <w:tcW w:w="553" w:type="pct"/>
            <w:tcBorders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0.245</w:t>
            </w:r>
          </w:p>
        </w:tc>
        <w:tc>
          <w:tcPr>
            <w:tcW w:w="37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74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6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0.042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-0.027</w:t>
            </w:r>
          </w:p>
        </w:tc>
      </w:tr>
      <w:tr w:rsidR="00773E21" w:rsidRPr="003412B9" w:rsidTr="00EF4F9C">
        <w:tc>
          <w:tcPr>
            <w:tcW w:w="553" w:type="pct"/>
            <w:tcBorders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0.253</w:t>
            </w:r>
          </w:p>
        </w:tc>
        <w:tc>
          <w:tcPr>
            <w:tcW w:w="37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74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6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-0.028</w:t>
            </w:r>
          </w:p>
        </w:tc>
      </w:tr>
      <w:tr w:rsidR="00773E21" w:rsidRPr="003412B9" w:rsidTr="00EF4F9C">
        <w:tc>
          <w:tcPr>
            <w:tcW w:w="553" w:type="pct"/>
            <w:tcBorders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-0.741</w:t>
            </w:r>
          </w:p>
        </w:tc>
        <w:tc>
          <w:tcPr>
            <w:tcW w:w="37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74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6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-0.126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0.081</w:t>
            </w:r>
          </w:p>
        </w:tc>
      </w:tr>
      <w:tr w:rsidR="00773E21" w:rsidRPr="003412B9" w:rsidTr="00EF4F9C">
        <w:tc>
          <w:tcPr>
            <w:tcW w:w="553" w:type="pct"/>
            <w:tcBorders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-0.759</w:t>
            </w:r>
          </w:p>
        </w:tc>
        <w:tc>
          <w:tcPr>
            <w:tcW w:w="37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74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6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-0.129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21" w:rsidRPr="003412B9" w:rsidRDefault="00773E21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0.083</w:t>
            </w:r>
          </w:p>
        </w:tc>
      </w:tr>
    </w:tbl>
    <w:p w:rsidR="00BF660D" w:rsidRPr="003412B9" w:rsidRDefault="00BF660D" w:rsidP="003412B9">
      <w:pPr>
        <w:ind w:firstLine="420"/>
        <w:rPr>
          <w:rFonts w:ascii="Times New Roman" w:eastAsia="宋体" w:hAnsi="Times New Roman" w:cs="Times New Roman"/>
          <w:szCs w:val="21"/>
        </w:rPr>
      </w:pPr>
      <w:r w:rsidRPr="003412B9">
        <w:rPr>
          <w:rFonts w:ascii="Times New Roman" w:eastAsia="宋体" w:hAnsi="Times New Roman" w:cs="Times New Roman"/>
          <w:szCs w:val="21"/>
        </w:rPr>
        <w:t>反向传播修正</w:t>
      </w:r>
      <w:r w:rsidRPr="003412B9">
        <w:rPr>
          <w:rFonts w:ascii="Times New Roman" w:eastAsia="宋体" w:hAnsi="Times New Roman" w:cs="Times New Roman"/>
          <w:szCs w:val="21"/>
        </w:rPr>
        <w:t>W</w:t>
      </w:r>
      <w:r w:rsidR="00D91AA6">
        <w:rPr>
          <w:rFonts w:ascii="Times New Roman" w:eastAsia="宋体" w:hAnsi="Times New Roman" w:cs="Times New Roman" w:hint="eastAsia"/>
          <w:szCs w:val="21"/>
        </w:rPr>
        <w:t>即</w:t>
      </w:r>
      <w:r w:rsidR="00D91AA6">
        <w:rPr>
          <w:rFonts w:ascii="Times New Roman" w:eastAsia="宋体" w:hAnsi="Times New Roman" w:cs="Times New Roman" w:hint="eastAsia"/>
          <w:szCs w:val="21"/>
        </w:rPr>
        <w:t>W</w:t>
      </w:r>
      <w:r w:rsidR="00D91AA6" w:rsidRPr="00D91AA6">
        <w:rPr>
          <w:rFonts w:ascii="Times New Roman" w:eastAsia="宋体" w:hAnsi="Times New Roman" w:cs="Times New Roman"/>
          <w:sz w:val="20"/>
          <w:szCs w:val="21"/>
          <w:vertAlign w:val="superscript"/>
        </w:rPr>
        <w:t>[1]</w:t>
      </w:r>
    </w:p>
    <w:p w:rsidR="00B764B2" w:rsidRPr="003412B9" w:rsidRDefault="00E45771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>A</w:t>
      </w:r>
      <w:r w:rsidRPr="003E3AEC">
        <w:rPr>
          <w:rFonts w:ascii="Times New Roman" w:eastAsia="宋体" w:hAnsi="Times New Roman" w:cs="Times New Roman"/>
          <w:szCs w:val="21"/>
          <w:vertAlign w:val="superscript"/>
        </w:rPr>
        <w:t>[1]</w:t>
      </w:r>
      <w:r>
        <w:rPr>
          <w:rFonts w:ascii="Times New Roman" w:eastAsia="宋体" w:hAnsi="Times New Roman" w:cs="Times New Roman"/>
          <w:szCs w:val="21"/>
        </w:rPr>
        <w:t xml:space="preserve"> = (W</w:t>
      </w:r>
      <w:r w:rsidRPr="003E3AEC">
        <w:rPr>
          <w:rFonts w:ascii="Times New Roman" w:eastAsia="宋体" w:hAnsi="Times New Roman" w:cs="Times New Roman"/>
          <w:szCs w:val="21"/>
          <w:vertAlign w:val="superscript"/>
        </w:rPr>
        <w:t>[2]</w:t>
      </w:r>
      <w:r>
        <w:rPr>
          <w:rFonts w:ascii="Times New Roman" w:eastAsia="宋体" w:hAnsi="Times New Roman" w:cs="Times New Roman"/>
          <w:szCs w:val="21"/>
        </w:rPr>
        <w:t>)</w:t>
      </w:r>
      <w:r w:rsidRPr="003E3AEC">
        <w:rPr>
          <w:rFonts w:ascii="Times New Roman" w:eastAsia="宋体" w:hAnsi="Times New Roman" w:cs="Times New Roman"/>
          <w:szCs w:val="21"/>
          <w:vertAlign w:val="superscript"/>
        </w:rPr>
        <w:t>T</w:t>
      </w:r>
      <w:r>
        <w:rPr>
          <w:rFonts w:ascii="Times New Roman" w:eastAsia="宋体" w:hAnsi="Times New Roman" w:cs="Times New Roman"/>
          <w:szCs w:val="21"/>
        </w:rPr>
        <w:t>dZ</w:t>
      </w:r>
      <w:r w:rsidRPr="003E3AEC">
        <w:rPr>
          <w:rFonts w:ascii="Times New Roman" w:eastAsia="宋体" w:hAnsi="Times New Roman" w:cs="Times New Roman"/>
          <w:szCs w:val="21"/>
          <w:vertAlign w:val="superscript"/>
        </w:rPr>
        <w:t>[2]</w:t>
      </w:r>
      <w:r w:rsidR="008C2DF4" w:rsidRPr="008C2DF4">
        <w:rPr>
          <w:rFonts w:ascii="Times New Roman" w:eastAsia="宋体" w:hAnsi="Times New Roman" w:cs="Times New Roman" w:hint="eastAsia"/>
          <w:szCs w:val="21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="00B764B2" w:rsidRPr="003412B9">
        <w:rPr>
          <w:rFonts w:ascii="Times New Roman" w:eastAsia="宋体" w:hAnsi="Times New Roman" w:cs="Times New Roman"/>
          <w:szCs w:val="21"/>
        </w:rPr>
        <w:t xml:space="preserve"> =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(W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="00B764B2" w:rsidRPr="003412B9">
        <w:rPr>
          <w:rFonts w:ascii="Times New Roman" w:eastAsia="宋体" w:hAnsi="Times New Roman" w:cs="Times New Roman"/>
          <w:szCs w:val="21"/>
        </w:rPr>
        <w:t>=(</w:t>
      </w:r>
      <w:r w:rsidR="009A41E5" w:rsidRPr="003412B9">
        <w:rPr>
          <w:rFonts w:ascii="Times New Roman" w:eastAsia="宋体" w:hAnsi="Times New Roman" w:cs="Times New Roman"/>
          <w:szCs w:val="21"/>
        </w:rPr>
        <w:t>3</w:t>
      </w:r>
      <w:r w:rsidR="00B764B2" w:rsidRPr="003412B9">
        <w:rPr>
          <w:rFonts w:ascii="Times New Roman" w:eastAsia="宋体" w:hAnsi="Times New Roman" w:cs="Times New Roman"/>
          <w:szCs w:val="21"/>
        </w:rPr>
        <w:t>,</w:t>
      </w:r>
      <w:r w:rsidR="009A41E5" w:rsidRPr="003412B9">
        <w:rPr>
          <w:rFonts w:ascii="Times New Roman" w:eastAsia="宋体" w:hAnsi="Times New Roman" w:cs="Times New Roman"/>
          <w:szCs w:val="21"/>
        </w:rPr>
        <w:t>8</w:t>
      </w:r>
      <w:r w:rsidR="00B764B2" w:rsidRPr="003412B9">
        <w:rPr>
          <w:rFonts w:ascii="Times New Roman" w:eastAsia="宋体" w:hAnsi="Times New Roman" w:cs="Times New Roman"/>
          <w:szCs w:val="21"/>
        </w:rPr>
        <w:t>)</w:t>
      </w:r>
      <w:r w:rsidR="006063CB" w:rsidRPr="006063CB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063CB">
        <w:rPr>
          <w:rFonts w:ascii="Times New Roman" w:eastAsia="宋体" w:hAnsi="Times New Roman" w:cs="Times New Roman" w:hint="eastAsia"/>
          <w:szCs w:val="21"/>
        </w:rPr>
        <w:t>×</w:t>
      </w:r>
      <w:r w:rsidR="00B764B2" w:rsidRPr="003412B9">
        <w:rPr>
          <w:rFonts w:ascii="Times New Roman" w:eastAsia="宋体" w:hAnsi="Times New Roman" w:cs="Times New Roman"/>
          <w:szCs w:val="21"/>
        </w:rPr>
        <w:t>(</w:t>
      </w:r>
      <w:r w:rsidR="009A41E5" w:rsidRPr="003412B9">
        <w:rPr>
          <w:rFonts w:ascii="Times New Roman" w:eastAsia="宋体" w:hAnsi="Times New Roman" w:cs="Times New Roman"/>
          <w:szCs w:val="21"/>
        </w:rPr>
        <w:t>8</w:t>
      </w:r>
      <w:r w:rsidR="00B764B2" w:rsidRPr="003412B9">
        <w:rPr>
          <w:rFonts w:ascii="Times New Roman" w:eastAsia="宋体" w:hAnsi="Times New Roman" w:cs="Times New Roman"/>
          <w:szCs w:val="21"/>
        </w:rPr>
        <w:t>,1) = (</w:t>
      </w:r>
      <w:r w:rsidR="009A41E5" w:rsidRPr="003412B9">
        <w:rPr>
          <w:rFonts w:ascii="Times New Roman" w:eastAsia="宋体" w:hAnsi="Times New Roman" w:cs="Times New Roman"/>
          <w:szCs w:val="21"/>
        </w:rPr>
        <w:t>3</w:t>
      </w:r>
      <w:r w:rsidR="00B764B2" w:rsidRPr="003412B9">
        <w:rPr>
          <w:rFonts w:ascii="Times New Roman" w:eastAsia="宋体" w:hAnsi="Times New Roman" w:cs="Times New Roman"/>
          <w:szCs w:val="21"/>
        </w:rPr>
        <w:t>, 1)</w:t>
      </w:r>
      <w:r w:rsidR="00564724">
        <w:rPr>
          <w:rFonts w:ascii="Times New Roman" w:eastAsia="宋体" w:hAnsi="Times New Roman" w:cs="Times New Roman"/>
          <w:szCs w:val="21"/>
        </w:rPr>
        <w:t xml:space="preserve"> </w:t>
      </w:r>
    </w:p>
    <w:p w:rsidR="00B764B2" w:rsidRPr="003412B9" w:rsidRDefault="003412B9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e>
            </m:d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e>
            </m:d>
          </m:sup>
        </m:sSup>
      </m:oMath>
      <w:r w:rsidR="00B764B2" w:rsidRPr="003412B9">
        <w:rPr>
          <w:rFonts w:ascii="Times New Roman" w:eastAsia="宋体" w:hAnsi="Times New Roman" w:cs="Times New Roman"/>
          <w:szCs w:val="21"/>
        </w:rPr>
        <w:t xml:space="preserve"> = (</w:t>
      </w:r>
      <w:r w:rsidR="009A41E5" w:rsidRPr="003412B9">
        <w:rPr>
          <w:rFonts w:ascii="Times New Roman" w:eastAsia="宋体" w:hAnsi="Times New Roman" w:cs="Times New Roman"/>
          <w:szCs w:val="21"/>
        </w:rPr>
        <w:t>3</w:t>
      </w:r>
      <w:r w:rsidR="00B764B2" w:rsidRPr="003412B9">
        <w:rPr>
          <w:rFonts w:ascii="Times New Roman" w:eastAsia="宋体" w:hAnsi="Times New Roman" w:cs="Times New Roman"/>
          <w:szCs w:val="21"/>
        </w:rPr>
        <w:t xml:space="preserve">, 1)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89"/>
        <w:gridCol w:w="693"/>
        <w:gridCol w:w="693"/>
        <w:gridCol w:w="693"/>
        <w:gridCol w:w="691"/>
        <w:gridCol w:w="693"/>
        <w:gridCol w:w="693"/>
        <w:gridCol w:w="693"/>
        <w:gridCol w:w="693"/>
        <w:gridCol w:w="693"/>
        <w:gridCol w:w="693"/>
        <w:gridCol w:w="689"/>
      </w:tblGrid>
      <w:tr w:rsidR="009A41E5" w:rsidRPr="003412B9" w:rsidTr="00EF4F9C"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0.256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</w:tr>
      <w:tr w:rsidR="009A41E5" w:rsidRPr="003412B9" w:rsidTr="00EF4F9C"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0.251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</w:tr>
      <w:tr w:rsidR="009A41E5" w:rsidRPr="003412B9" w:rsidTr="00EF4F9C">
        <w:tc>
          <w:tcPr>
            <w:tcW w:w="415" w:type="pct"/>
            <w:tcBorders>
              <w:top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0.192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0.070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-0.066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0.014</w:t>
            </w:r>
          </w:p>
        </w:tc>
        <w:tc>
          <w:tcPr>
            <w:tcW w:w="416" w:type="pct"/>
            <w:tcBorders>
              <w:top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-0.012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0.013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0.016</w:t>
            </w:r>
          </w:p>
        </w:tc>
        <w:tc>
          <w:tcPr>
            <w:tcW w:w="417" w:type="pct"/>
            <w:tcBorders>
              <w:top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-0.028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BF6697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247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BF6697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064</w:t>
            </w:r>
          </w:p>
        </w:tc>
      </w:tr>
      <w:tr w:rsidR="009A41E5" w:rsidRPr="003412B9" w:rsidTr="00EF4F9C">
        <w:tc>
          <w:tcPr>
            <w:tcW w:w="415" w:type="pct"/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0.176</w:t>
            </w:r>
          </w:p>
        </w:tc>
        <w:tc>
          <w:tcPr>
            <w:tcW w:w="417" w:type="pct"/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0.061</w:t>
            </w:r>
          </w:p>
        </w:tc>
        <w:tc>
          <w:tcPr>
            <w:tcW w:w="417" w:type="pct"/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0.117</w:t>
            </w:r>
          </w:p>
        </w:tc>
        <w:tc>
          <w:tcPr>
            <w:tcW w:w="417" w:type="pct"/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0.006</w:t>
            </w:r>
          </w:p>
        </w:tc>
        <w:tc>
          <w:tcPr>
            <w:tcW w:w="416" w:type="pct"/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0.067</w:t>
            </w:r>
          </w:p>
        </w:tc>
        <w:tc>
          <w:tcPr>
            <w:tcW w:w="417" w:type="pct"/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0.111</w:t>
            </w:r>
          </w:p>
        </w:tc>
        <w:tc>
          <w:tcPr>
            <w:tcW w:w="417" w:type="pct"/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0.175</w:t>
            </w:r>
          </w:p>
        </w:tc>
        <w:tc>
          <w:tcPr>
            <w:tcW w:w="417" w:type="pct"/>
            <w:tcBorders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-0.016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41E5" w:rsidRPr="003412B9" w:rsidRDefault="006063CB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×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0.248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=</w:t>
            </w:r>
          </w:p>
        </w:tc>
        <w:tc>
          <w:tcPr>
            <w:tcW w:w="415" w:type="pct"/>
            <w:tcBorders>
              <w:lef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BF6697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018</w:t>
            </w:r>
          </w:p>
        </w:tc>
      </w:tr>
      <w:tr w:rsidR="009A41E5" w:rsidRPr="003412B9" w:rsidTr="00EF4F9C">
        <w:tc>
          <w:tcPr>
            <w:tcW w:w="415" w:type="pct"/>
            <w:tcBorders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0.012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-0.046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0.083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-0.044</w:t>
            </w:r>
          </w:p>
        </w:tc>
        <w:tc>
          <w:tcPr>
            <w:tcW w:w="416" w:type="pct"/>
            <w:tcBorders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0.147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-0.097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-0.198</w:t>
            </w:r>
          </w:p>
        </w:tc>
        <w:tc>
          <w:tcPr>
            <w:tcW w:w="417" w:type="pct"/>
            <w:tcBorders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0.148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0.245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BF6697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047</w:t>
            </w:r>
          </w:p>
        </w:tc>
      </w:tr>
      <w:tr w:rsidR="009A41E5" w:rsidRPr="003412B9" w:rsidTr="00EF4F9C">
        <w:tc>
          <w:tcPr>
            <w:tcW w:w="4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0.253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</w:tr>
      <w:tr w:rsidR="009A41E5" w:rsidRPr="003412B9" w:rsidTr="00EF4F9C"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-0.741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</w:tr>
      <w:tr w:rsidR="009A41E5" w:rsidRPr="003412B9" w:rsidTr="00E45771">
        <w:trPr>
          <w:trHeight w:val="28"/>
        </w:trPr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</w:tcPr>
          <w:p w:rsidR="009A41E5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  <w:p w:rsidR="00D06732" w:rsidRPr="003412B9" w:rsidRDefault="00D06732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-0.759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</w:tr>
    </w:tbl>
    <w:p w:rsidR="00B764B2" w:rsidRPr="003412B9" w:rsidRDefault="003412B9" w:rsidP="003412B9">
      <w:pPr>
        <w:ind w:leftChars="200" w:left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B764B2" w:rsidRPr="003412B9">
        <w:rPr>
          <w:rFonts w:ascii="Times New Roman" w:eastAsia="宋体" w:hAnsi="Times New Roman" w:cs="Times New Roman"/>
          <w:szCs w:val="21"/>
        </w:rPr>
        <w:t>= (</w:t>
      </w:r>
      <w:r w:rsidR="009A41E5" w:rsidRPr="003412B9">
        <w:rPr>
          <w:rFonts w:ascii="Times New Roman" w:eastAsia="宋体" w:hAnsi="Times New Roman" w:cs="Times New Roman"/>
          <w:szCs w:val="21"/>
        </w:rPr>
        <w:t>3</w:t>
      </w:r>
      <w:r w:rsidR="00B764B2" w:rsidRPr="003412B9">
        <w:rPr>
          <w:rFonts w:ascii="Times New Roman" w:eastAsia="宋体" w:hAnsi="Times New Roman" w:cs="Times New Roman"/>
          <w:szCs w:val="21"/>
        </w:rPr>
        <w:t>, 1)</w:t>
      </w:r>
      <w:r w:rsidR="006063CB" w:rsidRPr="006063CB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063CB">
        <w:rPr>
          <w:rFonts w:ascii="Times New Roman" w:eastAsia="宋体" w:hAnsi="Times New Roman" w:cs="Times New Roman" w:hint="eastAsia"/>
          <w:szCs w:val="21"/>
        </w:rPr>
        <w:t>×</w:t>
      </w:r>
      <w:r w:rsidR="00B764B2" w:rsidRPr="003412B9">
        <w:rPr>
          <w:rFonts w:ascii="Times New Roman" w:eastAsia="宋体" w:hAnsi="Times New Roman" w:cs="Times New Roman"/>
          <w:szCs w:val="21"/>
        </w:rPr>
        <w:t xml:space="preserve">( 1, </w:t>
      </w:r>
      <w:r w:rsidR="009A41E5" w:rsidRPr="003412B9">
        <w:rPr>
          <w:rFonts w:ascii="Times New Roman" w:eastAsia="宋体" w:hAnsi="Times New Roman" w:cs="Times New Roman"/>
          <w:szCs w:val="21"/>
        </w:rPr>
        <w:t>8</w:t>
      </w:r>
      <w:r w:rsidR="00B764B2" w:rsidRPr="003412B9">
        <w:rPr>
          <w:rFonts w:ascii="Times New Roman" w:eastAsia="宋体" w:hAnsi="Times New Roman" w:cs="Times New Roman"/>
          <w:szCs w:val="21"/>
        </w:rPr>
        <w:t>) = (</w:t>
      </w:r>
      <w:r w:rsidR="009A41E5" w:rsidRPr="003412B9">
        <w:rPr>
          <w:rFonts w:ascii="Times New Roman" w:eastAsia="宋体" w:hAnsi="Times New Roman" w:cs="Times New Roman"/>
          <w:szCs w:val="21"/>
        </w:rPr>
        <w:t>3</w:t>
      </w:r>
      <w:r w:rsidR="00B764B2" w:rsidRPr="003412B9">
        <w:rPr>
          <w:rFonts w:ascii="Times New Roman" w:eastAsia="宋体" w:hAnsi="Times New Roman" w:cs="Times New Roman"/>
          <w:szCs w:val="21"/>
        </w:rPr>
        <w:t>*</w:t>
      </w:r>
      <w:r w:rsidR="009A41E5" w:rsidRPr="003412B9">
        <w:rPr>
          <w:rFonts w:ascii="Times New Roman" w:eastAsia="宋体" w:hAnsi="Times New Roman" w:cs="Times New Roman"/>
          <w:szCs w:val="21"/>
        </w:rPr>
        <w:t>8</w:t>
      </w:r>
      <w:r w:rsidR="00B764B2" w:rsidRPr="003412B9">
        <w:rPr>
          <w:rFonts w:ascii="Times New Roman" w:eastAsia="宋体" w:hAnsi="Times New Roman" w:cs="Times New Roman"/>
          <w:szCs w:val="21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55"/>
        <w:gridCol w:w="479"/>
        <w:gridCol w:w="421"/>
        <w:gridCol w:w="421"/>
        <w:gridCol w:w="420"/>
        <w:gridCol w:w="418"/>
        <w:gridCol w:w="418"/>
        <w:gridCol w:w="418"/>
        <w:gridCol w:w="418"/>
        <w:gridCol w:w="418"/>
        <w:gridCol w:w="448"/>
        <w:gridCol w:w="418"/>
        <w:gridCol w:w="554"/>
        <w:gridCol w:w="415"/>
        <w:gridCol w:w="415"/>
        <w:gridCol w:w="415"/>
        <w:gridCol w:w="415"/>
        <w:gridCol w:w="415"/>
        <w:gridCol w:w="415"/>
      </w:tblGrid>
      <w:tr w:rsidR="003412B9" w:rsidRPr="003412B9" w:rsidTr="00EF4F9C">
        <w:tc>
          <w:tcPr>
            <w:tcW w:w="333" w:type="pct"/>
            <w:tcBorders>
              <w:top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064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064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3412B9" w:rsidRPr="003412B9" w:rsidTr="00EF4F9C">
        <w:tc>
          <w:tcPr>
            <w:tcW w:w="333" w:type="pct"/>
            <w:tcBorders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018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41E5" w:rsidRPr="003412B9" w:rsidRDefault="006063CB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×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1</w:t>
            </w: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7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=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018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3412B9" w:rsidRPr="003412B9" w:rsidTr="00EF4F9C">
        <w:tc>
          <w:tcPr>
            <w:tcW w:w="333" w:type="pct"/>
            <w:tcBorders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047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2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3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047</w:t>
            </w: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</w:tcBorders>
          </w:tcPr>
          <w:p w:rsidR="009A41E5" w:rsidRPr="003412B9" w:rsidRDefault="009A41E5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</w:tbl>
    <w:p w:rsidR="00773E21" w:rsidRPr="003412B9" w:rsidRDefault="000155A9" w:rsidP="003412B9">
      <w:pPr>
        <w:ind w:firstLineChars="200" w:firstLine="420"/>
        <w:rPr>
          <w:rFonts w:ascii="Times New Roman" w:eastAsia="宋体" w:hAnsi="Times New Roman" w:cs="Times New Roman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  <m:r>
          <w:rPr>
            <w:rFonts w:ascii="Cambria Math" w:eastAsia="宋体" w:hAnsi="Cambria Math" w:cs="Times New Roman"/>
            <w:szCs w:val="21"/>
          </w:rPr>
          <m:t>-η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 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[1]</m:t>
            </m:r>
          </m:sup>
        </m:sSup>
      </m:oMath>
      <w:r w:rsidR="003412B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，注意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W</w:t>
      </w:r>
      <w:r w:rsidR="005F0D78" w:rsidRPr="005F0D78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5F0D78" w:rsidRPr="005F0D78">
        <w:rPr>
          <w:rFonts w:ascii="Times New Roman" w:eastAsia="宋体" w:hAnsi="Times New Roman" w:cs="Times New Roman" w:hint="eastAsia"/>
          <w:szCs w:val="21"/>
          <w:vertAlign w:val="superscript"/>
        </w:rPr>
        <w:t>1]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是</w:t>
      </w:r>
      <w:r w:rsidR="008C2DF4">
        <w:rPr>
          <w:rFonts w:ascii="Times New Roman" w:eastAsia="宋体" w:hAnsi="Times New Roman" w:cs="Times New Roman" w:hint="eastAsia"/>
          <w:szCs w:val="21"/>
        </w:rPr>
        <w:t>W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转置过的</w:t>
      </w:r>
      <w:r w:rsidR="002B7AAE">
        <w:rPr>
          <w:rFonts w:ascii="Times New Roman" w:eastAsia="宋体" w:hAnsi="Times New Roman" w:cs="Times New Roman" w:hint="eastAsia"/>
          <w:szCs w:val="21"/>
        </w:rPr>
        <w:t>，即它是</w:t>
      </w:r>
      <w:r w:rsidR="002B7AAE">
        <w:rPr>
          <w:rFonts w:ascii="Times New Roman" w:eastAsia="宋体" w:hAnsi="Times New Roman" w:cs="Times New Roman" w:hint="eastAsia"/>
          <w:szCs w:val="21"/>
        </w:rPr>
        <w:t>W</w:t>
      </w:r>
      <w:r w:rsidR="002B7AAE">
        <w:rPr>
          <w:rFonts w:ascii="Times New Roman" w:eastAsia="宋体" w:hAnsi="Times New Roman" w:cs="Times New Roman" w:hint="eastAsia"/>
          <w:szCs w:val="21"/>
        </w:rPr>
        <w:t>的转置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2"/>
        <w:gridCol w:w="642"/>
        <w:gridCol w:w="642"/>
        <w:gridCol w:w="643"/>
        <w:gridCol w:w="642"/>
        <w:gridCol w:w="642"/>
        <w:gridCol w:w="643"/>
        <w:gridCol w:w="642"/>
        <w:gridCol w:w="643"/>
      </w:tblGrid>
      <w:tr w:rsidR="00D50FB2" w:rsidRPr="003412B9" w:rsidTr="00E45771"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-0.078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0FB2" w:rsidRPr="00E45771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E45771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24"/>
              </w:rPr>
              <w:t xml:space="preserve">0.065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/>
                <w:sz w:val="15"/>
                <w:szCs w:val="21"/>
              </w:rPr>
              <w:t>0.066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-0.158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0.150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-0.097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0.036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0.168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0.098</w:t>
            </w:r>
          </w:p>
        </w:tc>
      </w:tr>
      <w:tr w:rsidR="00D50FB2" w:rsidRPr="003412B9" w:rsidTr="00E45771"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0.018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0FB2" w:rsidRPr="00E45771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E45771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24"/>
              </w:rPr>
              <w:t xml:space="preserve">0.169 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0.168</w:t>
            </w: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-0.081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0.064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-0.055</w:t>
            </w: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0.071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-0.060</w:t>
            </w: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0.015</w:t>
            </w:r>
          </w:p>
        </w:tc>
      </w:tr>
      <w:tr w:rsidR="00D50FB2" w:rsidRPr="003412B9" w:rsidTr="00E45771"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0.033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FB2" w:rsidRPr="00E45771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E45771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24"/>
              </w:rPr>
              <w:t xml:space="preserve">-0.111 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-0.112</w:t>
            </w: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-0.151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0.145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0.188</w:t>
            </w: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0.059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-0.058</w:t>
            </w: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3412B9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0.096</w:t>
            </w:r>
          </w:p>
        </w:tc>
      </w:tr>
    </w:tbl>
    <w:p w:rsidR="00773E21" w:rsidRPr="00E45771" w:rsidRDefault="00773E21" w:rsidP="00E4577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45771">
        <w:rPr>
          <w:rFonts w:ascii="Times New Roman" w:eastAsia="宋体" w:hAnsi="Times New Roman" w:cs="Times New Roman"/>
          <w:szCs w:val="21"/>
        </w:rPr>
        <w:t>=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585"/>
        <w:gridCol w:w="654"/>
        <w:gridCol w:w="291"/>
        <w:gridCol w:w="554"/>
        <w:gridCol w:w="291"/>
        <w:gridCol w:w="291"/>
        <w:gridCol w:w="291"/>
        <w:gridCol w:w="291"/>
        <w:gridCol w:w="291"/>
        <w:gridCol w:w="291"/>
      </w:tblGrid>
      <w:tr w:rsidR="003412B9" w:rsidRPr="003412B9" w:rsidTr="00EF4F9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-0.078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0.068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-0.158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0.150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-0.097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0.036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0.168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0.098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/>
                <w:sz w:val="15"/>
                <w:szCs w:val="21"/>
              </w:rPr>
              <w:t>064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3412B9" w:rsidRPr="003412B9" w:rsidTr="00EF4F9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0.018</w:t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0.170</w:t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-0.081</w:t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0.064</w:t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-0.055</w:t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0.071</w:t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-0.060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0.015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-0.05*</w:t>
            </w:r>
          </w:p>
        </w:tc>
        <w:tc>
          <w:tcPr>
            <w:tcW w:w="143" w:type="pct"/>
            <w:tcBorders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334" w:type="pct"/>
            <w:tcBorders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/>
                <w:sz w:val="15"/>
                <w:szCs w:val="21"/>
              </w:rPr>
              <w:t>018</w:t>
            </w:r>
          </w:p>
        </w:tc>
        <w:tc>
          <w:tcPr>
            <w:tcW w:w="175" w:type="pct"/>
            <w:tcBorders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  <w:tr w:rsidR="003412B9" w:rsidRPr="003412B9" w:rsidTr="00EF4F9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0.033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-0.109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-0.151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0.145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0.188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0.059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0.096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1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3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/>
                <w:sz w:val="15"/>
                <w:szCs w:val="21"/>
              </w:rPr>
              <w:t>047</w:t>
            </w:r>
          </w:p>
        </w:tc>
        <w:tc>
          <w:tcPr>
            <w:tcW w:w="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  <w:tc>
          <w:tcPr>
            <w:tcW w:w="175" w:type="pct"/>
            <w:tcBorders>
              <w:left w:val="single" w:sz="4" w:space="0" w:color="auto"/>
              <w:bottom w:val="single" w:sz="4" w:space="0" w:color="auto"/>
            </w:tcBorders>
          </w:tcPr>
          <w:p w:rsidR="005629D8" w:rsidRPr="003412B9" w:rsidRDefault="005629D8" w:rsidP="003412B9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</w:t>
            </w:r>
          </w:p>
        </w:tc>
      </w:tr>
    </w:tbl>
    <w:p w:rsidR="001E3A37" w:rsidRDefault="001E3A37" w:rsidP="00E4577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得到新的</w:t>
      </w:r>
      <w:r>
        <w:rPr>
          <w:rFonts w:ascii="Times New Roman" w:eastAsia="宋体" w:hAnsi="Times New Roman" w:cs="Times New Roman" w:hint="eastAsia"/>
          <w:szCs w:val="21"/>
        </w:rPr>
        <w:t>W</w:t>
      </w:r>
      <w:r>
        <w:rPr>
          <w:rFonts w:ascii="Times New Roman" w:eastAsia="宋体" w:hAnsi="Times New Roman" w:cs="Times New Roman"/>
          <w:szCs w:val="21"/>
        </w:rPr>
        <w:t>[1]</w:t>
      </w:r>
    </w:p>
    <w:tbl>
      <w:tblPr>
        <w:tblStyle w:val="a3"/>
        <w:tblW w:w="5778" w:type="dxa"/>
        <w:tblLook w:val="04A0" w:firstRow="1" w:lastRow="0" w:firstColumn="1" w:lastColumn="0" w:noHBand="0" w:noVBand="1"/>
      </w:tblPr>
      <w:tblGrid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D50FB2" w:rsidRPr="006063CB" w:rsidTr="00D50FB2"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-0.078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等线" w:hAnsi="Times New Roman" w:cs="Times New Roman"/>
                <w:b/>
                <w:color w:val="000000"/>
                <w:kern w:val="0"/>
                <w:sz w:val="16"/>
                <w:szCs w:val="24"/>
              </w:rPr>
              <w:t xml:space="preserve">0.065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0.066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-0.158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0.150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-0.097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0.036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0.168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0.098</w:t>
            </w:r>
          </w:p>
        </w:tc>
      </w:tr>
      <w:tr w:rsidR="00D50FB2" w:rsidRPr="006063CB" w:rsidTr="00D50FB2"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0.018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等线" w:hAnsi="Times New Roman" w:cs="Times New Roman"/>
                <w:b/>
                <w:color w:val="000000"/>
                <w:kern w:val="0"/>
                <w:sz w:val="16"/>
                <w:szCs w:val="24"/>
              </w:rPr>
              <w:t xml:space="preserve">0.169 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0.168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-0.081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0.064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-0.055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0.071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-0.060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0.015</w:t>
            </w:r>
          </w:p>
        </w:tc>
      </w:tr>
      <w:tr w:rsidR="00D50FB2" w:rsidRPr="006063CB" w:rsidTr="00D50FB2"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0.033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等线" w:hAnsi="Times New Roman" w:cs="Times New Roman"/>
                <w:b/>
                <w:color w:val="000000"/>
                <w:kern w:val="0"/>
                <w:sz w:val="16"/>
                <w:szCs w:val="24"/>
              </w:rPr>
              <w:t xml:space="preserve">-0.111 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-0.112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-0.151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0.145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0.188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0.059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-0.058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B2" w:rsidRPr="006063CB" w:rsidRDefault="00D50FB2" w:rsidP="00D50FB2">
            <w:pPr>
              <w:spacing w:line="0" w:lineRule="atLeast"/>
              <w:rPr>
                <w:rFonts w:ascii="Times New Roman" w:eastAsia="宋体" w:hAnsi="Times New Roman" w:cs="Times New Roman"/>
                <w:b/>
                <w:color w:val="C00000"/>
                <w:sz w:val="16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0.096</w:t>
            </w:r>
          </w:p>
        </w:tc>
      </w:tr>
    </w:tbl>
    <w:p w:rsidR="00773E21" w:rsidRPr="003412B9" w:rsidRDefault="003412B9" w:rsidP="003412B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r>
          <w:rPr>
            <w:rFonts w:ascii="Cambria Math" w:eastAsia="宋体" w:hAnsi="Cambria Math" w:cs="Times New Roman"/>
            <w:szCs w:val="21"/>
          </w:rPr>
          <m:t>-η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 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Pr="005F0D78">
        <w:rPr>
          <w:rFonts w:ascii="Times New Roman" w:eastAsia="宋体" w:hAnsi="Times New Roman" w:cs="Times New Roman" w:hint="eastAsia"/>
          <w:szCs w:val="21"/>
        </w:rPr>
        <w:t xml:space="preserve"> 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，注意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W</w:t>
      </w:r>
      <w:r w:rsidR="005F0D78" w:rsidRPr="005F0D78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5F0D78" w:rsidRPr="005F0D78">
        <w:rPr>
          <w:rFonts w:ascii="Times New Roman" w:eastAsia="宋体" w:hAnsi="Times New Roman" w:cs="Times New Roman" w:hint="eastAsia"/>
          <w:szCs w:val="21"/>
          <w:vertAlign w:val="superscript"/>
        </w:rPr>
        <w:t>2]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是</w:t>
      </w:r>
      <w:r w:rsidR="008C2DF4" w:rsidRPr="003412B9">
        <w:rPr>
          <w:rFonts w:ascii="Times New Roman" w:eastAsia="宋体" w:hAnsi="Times New Roman" w:cs="Times New Roman"/>
          <w:szCs w:val="21"/>
        </w:rPr>
        <w:t>W'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转置过的</w:t>
      </w:r>
      <w:r w:rsidR="002B7AAE">
        <w:rPr>
          <w:rFonts w:ascii="Times New Roman" w:eastAsia="宋体" w:hAnsi="Times New Roman" w:cs="Times New Roman" w:hint="eastAsia"/>
          <w:szCs w:val="21"/>
        </w:rPr>
        <w:t>，即它是</w:t>
      </w:r>
      <w:r w:rsidR="002B7AAE" w:rsidRPr="003412B9">
        <w:rPr>
          <w:rFonts w:ascii="Times New Roman" w:eastAsia="宋体" w:hAnsi="Times New Roman" w:cs="Times New Roman"/>
          <w:szCs w:val="21"/>
        </w:rPr>
        <w:t>W'</w:t>
      </w:r>
      <w:r w:rsidR="002B7AAE">
        <w:rPr>
          <w:rFonts w:ascii="Times New Roman" w:eastAsia="宋体" w:hAnsi="Times New Roman" w:cs="Times New Roman" w:hint="eastAsia"/>
          <w:szCs w:val="21"/>
        </w:rPr>
        <w:t>的转置</w:t>
      </w:r>
      <w:r w:rsidR="005F0D78" w:rsidRPr="005F0D78">
        <w:rPr>
          <w:rFonts w:ascii="Times New Roman" w:eastAsia="宋体" w:hAnsi="Times New Roman" w:cs="Times New Roman" w:hint="eastAsia"/>
          <w:szCs w:val="21"/>
        </w:rPr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54"/>
        <w:gridCol w:w="754"/>
        <w:gridCol w:w="753"/>
        <w:gridCol w:w="426"/>
        <w:gridCol w:w="805"/>
        <w:gridCol w:w="803"/>
        <w:gridCol w:w="803"/>
        <w:gridCol w:w="708"/>
        <w:gridCol w:w="830"/>
        <w:gridCol w:w="830"/>
        <w:gridCol w:w="830"/>
      </w:tblGrid>
      <w:tr w:rsidR="002B7AAE" w:rsidRPr="003412B9" w:rsidTr="00EF4F9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0.191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0.174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0.013</w:t>
            </w:r>
          </w:p>
        </w:tc>
        <w:tc>
          <w:tcPr>
            <w:tcW w:w="2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85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0.192</w:t>
            </w:r>
          </w:p>
        </w:tc>
        <w:tc>
          <w:tcPr>
            <w:tcW w:w="484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0.176</w:t>
            </w:r>
          </w:p>
        </w:tc>
        <w:tc>
          <w:tcPr>
            <w:tcW w:w="484" w:type="pct"/>
            <w:tcBorders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0.012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0.044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-0.028</w:t>
            </w:r>
          </w:p>
        </w:tc>
      </w:tr>
      <w:tr w:rsidR="002B7AAE" w:rsidRPr="003412B9" w:rsidTr="00EF4F9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0.059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-0.045</w:t>
            </w:r>
          </w:p>
        </w:tc>
        <w:tc>
          <w:tcPr>
            <w:tcW w:w="2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85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0.070</w:t>
            </w:r>
          </w:p>
        </w:tc>
        <w:tc>
          <w:tcPr>
            <w:tcW w:w="484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0.061</w:t>
            </w:r>
          </w:p>
        </w:tc>
        <w:tc>
          <w:tcPr>
            <w:tcW w:w="484" w:type="pct"/>
            <w:tcBorders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-0.046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0.043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-0.027</w:t>
            </w:r>
          </w:p>
        </w:tc>
      </w:tr>
      <w:tr w:rsidR="002B7AAE" w:rsidRPr="003412B9" w:rsidTr="00EF4F9C">
        <w:tc>
          <w:tcPr>
            <w:tcW w:w="4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7AAE" w:rsidRPr="003412B9" w:rsidRDefault="002B7AAE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-0.06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7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7AAE" w:rsidRPr="003412B9" w:rsidRDefault="002B7AAE" w:rsidP="00D50FB2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0.11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5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0.08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4</w:t>
            </w:r>
          </w:p>
        </w:tc>
        <w:tc>
          <w:tcPr>
            <w:tcW w:w="2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85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-0.066</w:t>
            </w:r>
          </w:p>
        </w:tc>
        <w:tc>
          <w:tcPr>
            <w:tcW w:w="484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0.117</w:t>
            </w:r>
          </w:p>
        </w:tc>
        <w:tc>
          <w:tcPr>
            <w:tcW w:w="484" w:type="pct"/>
            <w:tcBorders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0.083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017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042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</w:t>
            </w:r>
            <w:r w:rsidR="00D50FB2">
              <w:rPr>
                <w:rFonts w:ascii="Times New Roman" w:eastAsia="宋体" w:hAnsi="Times New Roman" w:cs="Times New Roman" w:hint="eastAsia"/>
                <w:sz w:val="15"/>
                <w:szCs w:val="21"/>
              </w:rPr>
              <w:t>027</w:t>
            </w:r>
          </w:p>
        </w:tc>
      </w:tr>
      <w:tr w:rsidR="002B7AAE" w:rsidRPr="003412B9" w:rsidTr="00EF4F9C"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0.013</w:t>
            </w:r>
          </w:p>
        </w:tc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0.004</w:t>
            </w:r>
          </w:p>
        </w:tc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-0.043</w:t>
            </w:r>
          </w:p>
        </w:tc>
        <w:tc>
          <w:tcPr>
            <w:tcW w:w="2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21"/>
              </w:rPr>
              <w:t>=</w:t>
            </w:r>
          </w:p>
        </w:tc>
        <w:tc>
          <w:tcPr>
            <w:tcW w:w="485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0.014</w:t>
            </w:r>
          </w:p>
        </w:tc>
        <w:tc>
          <w:tcPr>
            <w:tcW w:w="484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0.006</w:t>
            </w:r>
          </w:p>
        </w:tc>
        <w:tc>
          <w:tcPr>
            <w:tcW w:w="484" w:type="pct"/>
            <w:tcBorders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-0.044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-0.05×</w:t>
            </w:r>
          </w:p>
        </w:tc>
        <w:tc>
          <w:tcPr>
            <w:tcW w:w="500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0.042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-0.027</w:t>
            </w:r>
          </w:p>
        </w:tc>
      </w:tr>
      <w:tr w:rsidR="002B7AAE" w:rsidRPr="003412B9" w:rsidTr="00EF4F9C">
        <w:tc>
          <w:tcPr>
            <w:tcW w:w="4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-0.013</w:t>
            </w:r>
          </w:p>
        </w:tc>
        <w:tc>
          <w:tcPr>
            <w:tcW w:w="4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0.065</w:t>
            </w:r>
          </w:p>
        </w:tc>
        <w:tc>
          <w:tcPr>
            <w:tcW w:w="4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0.148</w:t>
            </w:r>
          </w:p>
        </w:tc>
        <w:tc>
          <w:tcPr>
            <w:tcW w:w="2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85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-0.012</w:t>
            </w:r>
          </w:p>
        </w:tc>
        <w:tc>
          <w:tcPr>
            <w:tcW w:w="484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0.067</w:t>
            </w:r>
          </w:p>
        </w:tc>
        <w:tc>
          <w:tcPr>
            <w:tcW w:w="484" w:type="pct"/>
            <w:tcBorders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0.147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0.042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-0.027</w:t>
            </w:r>
          </w:p>
        </w:tc>
      </w:tr>
      <w:tr w:rsidR="002B7AAE" w:rsidRPr="003412B9" w:rsidTr="00EF4F9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0.012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0.109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-0.096</w:t>
            </w:r>
          </w:p>
        </w:tc>
        <w:tc>
          <w:tcPr>
            <w:tcW w:w="2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85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0.013</w:t>
            </w:r>
          </w:p>
        </w:tc>
        <w:tc>
          <w:tcPr>
            <w:tcW w:w="484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0.111</w:t>
            </w:r>
          </w:p>
        </w:tc>
        <w:tc>
          <w:tcPr>
            <w:tcW w:w="484" w:type="pct"/>
            <w:tcBorders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-0.097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0.017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0.043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-0.028</w:t>
            </w:r>
          </w:p>
        </w:tc>
      </w:tr>
      <w:tr w:rsidR="002B7AAE" w:rsidRPr="003412B9" w:rsidTr="00EF4F9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0.181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-0.202</w:t>
            </w:r>
          </w:p>
        </w:tc>
        <w:tc>
          <w:tcPr>
            <w:tcW w:w="2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85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0.016</w:t>
            </w:r>
          </w:p>
        </w:tc>
        <w:tc>
          <w:tcPr>
            <w:tcW w:w="484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0.175</w:t>
            </w:r>
          </w:p>
        </w:tc>
        <w:tc>
          <w:tcPr>
            <w:tcW w:w="484" w:type="pct"/>
            <w:tcBorders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-0.198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-0.050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-0.126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0.081</w:t>
            </w:r>
          </w:p>
        </w:tc>
      </w:tr>
      <w:tr w:rsidR="002B7AAE" w:rsidRPr="003412B9" w:rsidTr="00EF4F9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-0.025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0.144</w:t>
            </w:r>
          </w:p>
        </w:tc>
        <w:tc>
          <w:tcPr>
            <w:tcW w:w="2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485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-0.028</w:t>
            </w:r>
          </w:p>
        </w:tc>
        <w:tc>
          <w:tcPr>
            <w:tcW w:w="484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-0.016</w:t>
            </w:r>
          </w:p>
        </w:tc>
        <w:tc>
          <w:tcPr>
            <w:tcW w:w="484" w:type="pct"/>
            <w:tcBorders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0.148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</w:tcBorders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-0.052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-0.129</w:t>
            </w:r>
          </w:p>
        </w:tc>
        <w:tc>
          <w:tcPr>
            <w:tcW w:w="500" w:type="pct"/>
          </w:tcPr>
          <w:p w:rsidR="002B7AAE" w:rsidRPr="003412B9" w:rsidRDefault="002B7AAE" w:rsidP="002B7AAE">
            <w:pPr>
              <w:spacing w:line="0" w:lineRule="atLeast"/>
              <w:rPr>
                <w:rFonts w:ascii="Times New Roman" w:eastAsia="宋体" w:hAnsi="Times New Roman" w:cs="Times New Roman"/>
                <w:sz w:val="15"/>
                <w:szCs w:val="21"/>
              </w:rPr>
            </w:pPr>
            <w:r w:rsidRPr="003412B9">
              <w:rPr>
                <w:rFonts w:ascii="Times New Roman" w:eastAsia="宋体" w:hAnsi="Times New Roman" w:cs="Times New Roman"/>
                <w:sz w:val="15"/>
                <w:szCs w:val="21"/>
              </w:rPr>
              <w:t>0.083</w:t>
            </w:r>
          </w:p>
        </w:tc>
      </w:tr>
    </w:tbl>
    <w:p w:rsidR="005F0A08" w:rsidRDefault="00E45771" w:rsidP="002B7AA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1E3A37">
        <w:rPr>
          <w:rFonts w:ascii="Times New Roman" w:eastAsia="宋体" w:hAnsi="Times New Roman" w:cs="Times New Roman" w:hint="eastAsia"/>
          <w:szCs w:val="21"/>
        </w:rPr>
        <w:t>得到新的</w:t>
      </w:r>
      <w:r w:rsidR="001E3A37">
        <w:rPr>
          <w:rFonts w:ascii="Times New Roman" w:eastAsia="宋体" w:hAnsi="Times New Roman" w:cs="Times New Roman" w:hint="eastAsia"/>
          <w:szCs w:val="21"/>
        </w:rPr>
        <w:t>W</w:t>
      </w:r>
      <w:r w:rsidR="001E3A37">
        <w:rPr>
          <w:rFonts w:ascii="Times New Roman" w:eastAsia="宋体" w:hAnsi="Times New Roman" w:cs="Times New Roman"/>
          <w:szCs w:val="21"/>
        </w:rPr>
        <w:t>[2]</w:t>
      </w:r>
    </w:p>
    <w:tbl>
      <w:tblPr>
        <w:tblStyle w:val="a3"/>
        <w:tblW w:w="2902" w:type="pct"/>
        <w:tblLook w:val="04A0" w:firstRow="1" w:lastRow="0" w:firstColumn="1" w:lastColumn="0" w:noHBand="0" w:noVBand="1"/>
      </w:tblPr>
      <w:tblGrid>
        <w:gridCol w:w="1606"/>
        <w:gridCol w:w="1605"/>
        <w:gridCol w:w="1604"/>
      </w:tblGrid>
      <w:tr w:rsidR="008749A8" w:rsidRPr="006063CB" w:rsidTr="00E45771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0.191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0.174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0.013</w:t>
            </w:r>
          </w:p>
        </w:tc>
      </w:tr>
      <w:tr w:rsidR="008749A8" w:rsidRPr="006063CB" w:rsidTr="00E45771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0.069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0.059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-0.045</w:t>
            </w:r>
          </w:p>
        </w:tc>
      </w:tr>
      <w:tr w:rsidR="008749A8" w:rsidRPr="006063CB" w:rsidTr="00E45771"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-0.06</w:t>
            </w:r>
            <w:r w:rsidRPr="006063CB">
              <w:rPr>
                <w:rFonts w:ascii="Times New Roman" w:eastAsia="宋体" w:hAnsi="Times New Roman" w:cs="Times New Roman" w:hint="eastAsia"/>
                <w:b/>
                <w:sz w:val="15"/>
                <w:szCs w:val="21"/>
              </w:rPr>
              <w:t>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0.11</w:t>
            </w:r>
            <w:r w:rsidRPr="006063CB">
              <w:rPr>
                <w:rFonts w:ascii="Times New Roman" w:eastAsia="宋体" w:hAnsi="Times New Roman" w:cs="Times New Roman" w:hint="eastAsia"/>
                <w:b/>
                <w:sz w:val="15"/>
                <w:szCs w:val="21"/>
              </w:rPr>
              <w:t>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0.08</w:t>
            </w:r>
            <w:r w:rsidRPr="006063CB">
              <w:rPr>
                <w:rFonts w:ascii="Times New Roman" w:eastAsia="宋体" w:hAnsi="Times New Roman" w:cs="Times New Roman" w:hint="eastAsia"/>
                <w:b/>
                <w:sz w:val="15"/>
                <w:szCs w:val="21"/>
              </w:rPr>
              <w:t>4</w:t>
            </w:r>
          </w:p>
        </w:tc>
      </w:tr>
      <w:tr w:rsidR="008749A8" w:rsidRPr="006063CB" w:rsidTr="00E45771"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0.013</w:t>
            </w: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0.004</w:t>
            </w: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-0.043</w:t>
            </w:r>
          </w:p>
        </w:tc>
      </w:tr>
      <w:tr w:rsidR="008749A8" w:rsidRPr="006063CB" w:rsidTr="00E45771"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-0.013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0.065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0.148</w:t>
            </w:r>
          </w:p>
        </w:tc>
      </w:tr>
      <w:tr w:rsidR="008749A8" w:rsidRPr="006063CB" w:rsidTr="00E45771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0.012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0.109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-0.096</w:t>
            </w:r>
          </w:p>
        </w:tc>
      </w:tr>
      <w:tr w:rsidR="008749A8" w:rsidRPr="006063CB" w:rsidTr="00E45771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0.019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0.181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-0.202</w:t>
            </w:r>
          </w:p>
        </w:tc>
      </w:tr>
      <w:tr w:rsidR="008749A8" w:rsidRPr="006063CB" w:rsidTr="00E45771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-0.025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0.010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9A8" w:rsidRPr="006063CB" w:rsidRDefault="008749A8" w:rsidP="005662C9">
            <w:pPr>
              <w:spacing w:line="0" w:lineRule="atLeast"/>
              <w:rPr>
                <w:rFonts w:ascii="Times New Roman" w:eastAsia="宋体" w:hAnsi="Times New Roman" w:cs="Times New Roman"/>
                <w:b/>
                <w:sz w:val="15"/>
                <w:szCs w:val="21"/>
              </w:rPr>
            </w:pPr>
            <w:r w:rsidRPr="006063CB">
              <w:rPr>
                <w:rFonts w:ascii="Times New Roman" w:eastAsia="宋体" w:hAnsi="Times New Roman" w:cs="Times New Roman"/>
                <w:b/>
                <w:sz w:val="15"/>
                <w:szCs w:val="21"/>
              </w:rPr>
              <w:t>0.144</w:t>
            </w:r>
          </w:p>
        </w:tc>
      </w:tr>
    </w:tbl>
    <w:p w:rsidR="00E45771" w:rsidRDefault="00E45771" w:rsidP="002B7AA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="001E3A37">
        <w:rPr>
          <w:rFonts w:ascii="Times New Roman" w:eastAsia="宋体" w:hAnsi="Times New Roman" w:cs="Times New Roman" w:hint="eastAsia"/>
          <w:szCs w:val="21"/>
        </w:rPr>
        <w:t>重新正向传导一下，看看误差有没有缩小</w:t>
      </w:r>
      <w:r w:rsidR="008C2DF4">
        <w:rPr>
          <w:rFonts w:ascii="Times New Roman" w:eastAsia="宋体" w:hAnsi="Times New Roman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>请打开“</w:t>
      </w:r>
      <w:r w:rsidRPr="00E45771">
        <w:rPr>
          <w:rFonts w:ascii="Times New Roman" w:eastAsia="宋体" w:hAnsi="Times New Roman" w:cs="Times New Roman"/>
          <w:szCs w:val="21"/>
        </w:rPr>
        <w:t>2021-11-20SkipGram-</w:t>
      </w:r>
      <w:r w:rsidRPr="00E45771">
        <w:rPr>
          <w:rFonts w:ascii="Times New Roman" w:eastAsia="宋体" w:hAnsi="Times New Roman" w:cs="Times New Roman"/>
          <w:szCs w:val="21"/>
        </w:rPr>
        <w:t>正向传播、反向传导、在正向传播</w:t>
      </w:r>
      <w:r w:rsidRPr="00E45771">
        <w:rPr>
          <w:rFonts w:ascii="Times New Roman" w:eastAsia="宋体" w:hAnsi="Times New Roman" w:cs="Times New Roman"/>
          <w:szCs w:val="21"/>
        </w:rPr>
        <w:t>.xlsm</w:t>
      </w:r>
      <w:r>
        <w:rPr>
          <w:rFonts w:ascii="Times New Roman" w:eastAsia="宋体" w:hAnsi="Times New Roman" w:cs="Times New Roman" w:hint="eastAsia"/>
          <w:szCs w:val="21"/>
        </w:rPr>
        <w:t>”文件进行实验。</w:t>
      </w:r>
    </w:p>
    <w:p w:rsidR="001E3A37" w:rsidRPr="003412B9" w:rsidRDefault="001E3A37" w:rsidP="001E3A37">
      <w:pPr>
        <w:rPr>
          <w:rFonts w:ascii="Times New Roman" w:eastAsia="宋体" w:hAnsi="Times New Roman" w:cs="Times New Roman"/>
          <w:szCs w:val="21"/>
        </w:rPr>
      </w:pPr>
      <w:bookmarkStart w:id="2" w:name="_GoBack"/>
      <w:bookmarkEnd w:id="2"/>
    </w:p>
    <w:sectPr w:rsidR="001E3A37" w:rsidRPr="00341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5A9" w:rsidRDefault="000155A9" w:rsidP="00C05898">
      <w:r>
        <w:separator/>
      </w:r>
    </w:p>
  </w:endnote>
  <w:endnote w:type="continuationSeparator" w:id="0">
    <w:p w:rsidR="000155A9" w:rsidRDefault="000155A9" w:rsidP="00C0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5A9" w:rsidRDefault="000155A9" w:rsidP="00C05898">
      <w:r>
        <w:separator/>
      </w:r>
    </w:p>
  </w:footnote>
  <w:footnote w:type="continuationSeparator" w:id="0">
    <w:p w:rsidR="000155A9" w:rsidRDefault="000155A9" w:rsidP="00C0589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Windows Live" w15:userId="96422eaf87a52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112F6"/>
    <w:rsid w:val="000155A9"/>
    <w:rsid w:val="0002158F"/>
    <w:rsid w:val="0003152B"/>
    <w:rsid w:val="00043CC3"/>
    <w:rsid w:val="00056721"/>
    <w:rsid w:val="000C43AB"/>
    <w:rsid w:val="000D13A9"/>
    <w:rsid w:val="0011785A"/>
    <w:rsid w:val="00137CEB"/>
    <w:rsid w:val="00184319"/>
    <w:rsid w:val="001E3A37"/>
    <w:rsid w:val="00222051"/>
    <w:rsid w:val="002B7AAE"/>
    <w:rsid w:val="002F3727"/>
    <w:rsid w:val="0031357F"/>
    <w:rsid w:val="00313E13"/>
    <w:rsid w:val="003412B9"/>
    <w:rsid w:val="003806BD"/>
    <w:rsid w:val="003B576E"/>
    <w:rsid w:val="0040618A"/>
    <w:rsid w:val="004F288D"/>
    <w:rsid w:val="00527C23"/>
    <w:rsid w:val="00555E3E"/>
    <w:rsid w:val="005629D8"/>
    <w:rsid w:val="00564724"/>
    <w:rsid w:val="005662C9"/>
    <w:rsid w:val="005F0A08"/>
    <w:rsid w:val="005F0D78"/>
    <w:rsid w:val="006063CB"/>
    <w:rsid w:val="006070CB"/>
    <w:rsid w:val="00773E21"/>
    <w:rsid w:val="0084724E"/>
    <w:rsid w:val="008749A8"/>
    <w:rsid w:val="008C2DF4"/>
    <w:rsid w:val="008D09E6"/>
    <w:rsid w:val="008D1A9C"/>
    <w:rsid w:val="0091268B"/>
    <w:rsid w:val="009270B4"/>
    <w:rsid w:val="009328F4"/>
    <w:rsid w:val="00973DEA"/>
    <w:rsid w:val="009A41E5"/>
    <w:rsid w:val="009E3BC6"/>
    <w:rsid w:val="00B764B2"/>
    <w:rsid w:val="00BD60A5"/>
    <w:rsid w:val="00BF660D"/>
    <w:rsid w:val="00BF6697"/>
    <w:rsid w:val="00C015A6"/>
    <w:rsid w:val="00C05898"/>
    <w:rsid w:val="00CA5C38"/>
    <w:rsid w:val="00CE41EE"/>
    <w:rsid w:val="00D06732"/>
    <w:rsid w:val="00D50FB2"/>
    <w:rsid w:val="00D91AA6"/>
    <w:rsid w:val="00E316A2"/>
    <w:rsid w:val="00E45771"/>
    <w:rsid w:val="00ED6A6F"/>
    <w:rsid w:val="00EF4F9C"/>
    <w:rsid w:val="00EF5164"/>
    <w:rsid w:val="00F10C6F"/>
    <w:rsid w:val="00F82FCB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7019"/>
  <w15:chartTrackingRefBased/>
  <w15:docId w15:val="{AB60904A-3F34-4CD0-8EFE-F6CB9801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5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58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5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589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0589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6472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64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2021-06-04T11:02:00Z</dcterms:created>
  <dcterms:modified xsi:type="dcterms:W3CDTF">2024-09-05T05:51:00Z</dcterms:modified>
</cp:coreProperties>
</file>